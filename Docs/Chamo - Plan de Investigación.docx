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941B2" w14:textId="77777777" w:rsidR="00B2453C" w:rsidRDefault="00CC1CD8">
      <w:r>
        <w:rPr>
          <w:noProof/>
          <w:lang w:eastAsia="es-ES"/>
        </w:rPr>
        <w:drawing>
          <wp:inline distT="0" distB="0" distL="0" distR="0" wp14:anchorId="66A76F2A" wp14:editId="40608955">
            <wp:extent cx="1774479" cy="552261"/>
            <wp:effectExtent l="0" t="0" r="0" b="635"/>
            <wp:docPr id="1" name="Imagen 1" descr="Logo_Usal_Hor_20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sal_Hor_2011-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556" cy="554464"/>
                    </a:xfrm>
                    <a:prstGeom prst="rect">
                      <a:avLst/>
                    </a:prstGeom>
                    <a:noFill/>
                    <a:ln>
                      <a:noFill/>
                    </a:ln>
                  </pic:spPr>
                </pic:pic>
              </a:graphicData>
            </a:graphic>
          </wp:inline>
        </w:drawing>
      </w:r>
    </w:p>
    <w:p w14:paraId="113A10D9" w14:textId="77777777" w:rsidR="00CC1CD8" w:rsidRPr="00B2453C" w:rsidRDefault="00CC1CD8">
      <w:r w:rsidRPr="00CC1CD8">
        <w:rPr>
          <w:rFonts w:ascii="Trebuchet MS" w:hAnsi="Trebuchet MS"/>
          <w:b/>
          <w:noProof/>
          <w:color w:val="4F81BD" w:themeColor="accent1"/>
          <w:sz w:val="40"/>
          <w:szCs w:val="40"/>
          <w:lang w:eastAsia="es-ES"/>
        </w:rPr>
        <mc:AlternateContent>
          <mc:Choice Requires="wps">
            <w:drawing>
              <wp:anchor distT="0" distB="0" distL="114300" distR="114300" simplePos="0" relativeHeight="251659264" behindDoc="0" locked="0" layoutInCell="1" allowOverlap="1" wp14:anchorId="52814B02" wp14:editId="4527705B">
                <wp:simplePos x="0" y="0"/>
                <wp:positionH relativeFrom="column">
                  <wp:posOffset>3187</wp:posOffset>
                </wp:positionH>
                <wp:positionV relativeFrom="paragraph">
                  <wp:posOffset>257640</wp:posOffset>
                </wp:positionV>
                <wp:extent cx="6310265" cy="18107"/>
                <wp:effectExtent l="0" t="0" r="14605" b="20320"/>
                <wp:wrapNone/>
                <wp:docPr id="2" name="2 Conector recto"/>
                <wp:cNvGraphicFramePr/>
                <a:graphic xmlns:a="http://schemas.openxmlformats.org/drawingml/2006/main">
                  <a:graphicData uri="http://schemas.microsoft.com/office/word/2010/wordprocessingShape">
                    <wps:wsp>
                      <wps:cNvCnPr/>
                      <wps:spPr>
                        <a:xfrm>
                          <a:off x="0" y="0"/>
                          <a:ext cx="6310265"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79E46E6" id="2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20.3pt" to="497.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" strokecolor="#4579b8 [3044]"/>
            </w:pict>
          </mc:Fallback>
        </mc:AlternateContent>
      </w:r>
      <w:r w:rsidRPr="00CC1CD8">
        <w:rPr>
          <w:rFonts w:ascii="Trebuchet MS" w:hAnsi="Trebuchet MS"/>
          <w:b/>
          <w:sz w:val="40"/>
          <w:szCs w:val="40"/>
        </w:rPr>
        <w:t>PLAN DE INVESTIGACIÓN</w:t>
      </w:r>
      <w:r>
        <w:rPr>
          <w:rFonts w:ascii="Trebuchet MS" w:hAnsi="Trebuchet MS"/>
          <w:b/>
          <w:sz w:val="40"/>
          <w:szCs w:val="40"/>
        </w:rPr>
        <w:t xml:space="preserve"> </w:t>
      </w:r>
      <w:r w:rsidRPr="00CC1CD8">
        <w:rPr>
          <w:rFonts w:ascii="Trebuchet MS" w:hAnsi="Trebuchet MS"/>
          <w:b/>
          <w:sz w:val="28"/>
          <w:szCs w:val="28"/>
        </w:rPr>
        <w:t>(PROYECTO DE TESIS DOCTORAL)</w:t>
      </w:r>
    </w:p>
    <w:p w14:paraId="7BA51DBC" w14:textId="77777777" w:rsidR="00E73961" w:rsidRPr="00176733" w:rsidRDefault="00E73961" w:rsidP="00CC1CD8">
      <w:pPr>
        <w:spacing w:line="240" w:lineRule="auto"/>
        <w:rPr>
          <w:rFonts w:ascii="Trebuchet MS" w:hAnsi="Trebuchet MS"/>
          <w:b/>
          <w:sz w:val="18"/>
          <w:szCs w:val="18"/>
          <w:u w:val="single"/>
        </w:rPr>
      </w:pPr>
      <w:r w:rsidRPr="00176733">
        <w:rPr>
          <w:rFonts w:ascii="Trebuchet MS" w:hAnsi="Trebuchet MS"/>
          <w:b/>
          <w:sz w:val="18"/>
          <w:szCs w:val="18"/>
          <w:u w:val="single"/>
        </w:rPr>
        <w:t>DATOS DEL ALUMNO:</w:t>
      </w:r>
    </w:p>
    <w:p w14:paraId="0872AB63" w14:textId="7626FD5B"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APELLIDOS</w:t>
      </w:r>
      <w:r w:rsidR="007870E2">
        <w:rPr>
          <w:rFonts w:ascii="Trebuchet MS" w:hAnsi="Trebuchet MS"/>
          <w:sz w:val="18"/>
          <w:szCs w:val="18"/>
        </w:rPr>
        <w:t>: Chamoso Santos</w:t>
      </w:r>
      <w:r w:rsidR="001559A9">
        <w:rPr>
          <w:rFonts w:ascii="Trebuchet MS" w:hAnsi="Trebuchet MS"/>
          <w:sz w:val="18"/>
          <w:szCs w:val="18"/>
        </w:rPr>
        <w:tab/>
      </w:r>
      <w:r w:rsidR="001559A9">
        <w:rPr>
          <w:rFonts w:ascii="Trebuchet MS" w:hAnsi="Trebuchet MS"/>
          <w:sz w:val="18"/>
          <w:szCs w:val="18"/>
        </w:rPr>
        <w:tab/>
      </w:r>
      <w:r w:rsidR="001559A9">
        <w:rPr>
          <w:rFonts w:ascii="Trebuchet MS" w:hAnsi="Trebuchet MS"/>
          <w:sz w:val="18"/>
          <w:szCs w:val="18"/>
        </w:rPr>
        <w:tab/>
      </w:r>
      <w:r w:rsidR="001559A9">
        <w:rPr>
          <w:rFonts w:ascii="Trebuchet MS" w:hAnsi="Trebuchet MS"/>
          <w:sz w:val="18"/>
          <w:szCs w:val="18"/>
        </w:rPr>
        <w:tab/>
      </w:r>
      <w:r w:rsidR="001559A9">
        <w:rPr>
          <w:rFonts w:ascii="Trebuchet MS" w:hAnsi="Trebuchet MS"/>
          <w:sz w:val="18"/>
          <w:szCs w:val="18"/>
        </w:rPr>
        <w:tab/>
      </w:r>
      <w:r w:rsidR="001559A9">
        <w:rPr>
          <w:rFonts w:ascii="Trebuchet MS" w:hAnsi="Trebuchet MS"/>
          <w:sz w:val="18"/>
          <w:szCs w:val="18"/>
        </w:rPr>
        <w:tab/>
      </w:r>
      <w:r w:rsidR="009F504F">
        <w:rPr>
          <w:rFonts w:ascii="Trebuchet MS" w:hAnsi="Trebuchet MS"/>
          <w:sz w:val="18"/>
          <w:szCs w:val="18"/>
        </w:rPr>
        <w:tab/>
      </w:r>
      <w:r w:rsidRPr="00176733">
        <w:rPr>
          <w:rFonts w:ascii="Trebuchet MS" w:hAnsi="Trebuchet MS"/>
          <w:sz w:val="18"/>
          <w:szCs w:val="18"/>
        </w:rPr>
        <w:t>NOMBRE</w:t>
      </w:r>
      <w:r w:rsidR="007870E2">
        <w:rPr>
          <w:rFonts w:ascii="Trebuchet MS" w:hAnsi="Trebuchet MS"/>
          <w:sz w:val="18"/>
          <w:szCs w:val="18"/>
        </w:rPr>
        <w:t>: Pablo</w:t>
      </w:r>
    </w:p>
    <w:p w14:paraId="3225B2A2" w14:textId="620F0B0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DOCUMENTO DE IDENTIDAD</w:t>
      </w:r>
      <w:r w:rsidR="007870E2">
        <w:rPr>
          <w:rFonts w:ascii="Trebuchet MS" w:hAnsi="Trebuchet MS"/>
          <w:sz w:val="18"/>
          <w:szCs w:val="18"/>
        </w:rPr>
        <w:t>: DNI</w:t>
      </w:r>
      <w:r w:rsidRPr="00176733">
        <w:rPr>
          <w:rFonts w:ascii="Trebuchet MS" w:hAnsi="Trebuchet MS"/>
          <w:sz w:val="18"/>
          <w:szCs w:val="18"/>
        </w:rPr>
        <w:t xml:space="preserve"> </w:t>
      </w:r>
      <w:r w:rsidRPr="00176733">
        <w:rPr>
          <w:rFonts w:ascii="Trebuchet MS" w:hAnsi="Trebuchet MS"/>
          <w:sz w:val="18"/>
          <w:szCs w:val="18"/>
        </w:rPr>
        <w:tab/>
      </w:r>
      <w:r w:rsidRPr="00176733">
        <w:rPr>
          <w:rFonts w:ascii="Trebuchet MS" w:hAnsi="Trebuchet MS"/>
          <w:sz w:val="18"/>
          <w:szCs w:val="18"/>
        </w:rPr>
        <w:tab/>
      </w:r>
      <w:r w:rsidR="009F504F">
        <w:rPr>
          <w:rFonts w:ascii="Trebuchet MS" w:hAnsi="Trebuchet MS"/>
          <w:sz w:val="18"/>
          <w:szCs w:val="18"/>
        </w:rPr>
        <w:tab/>
      </w:r>
      <w:r w:rsidRPr="00176733">
        <w:rPr>
          <w:rFonts w:ascii="Trebuchet MS" w:hAnsi="Trebuchet MS"/>
          <w:sz w:val="18"/>
          <w:szCs w:val="18"/>
        </w:rPr>
        <w:t>Nº</w:t>
      </w:r>
      <w:r w:rsidR="007870E2">
        <w:rPr>
          <w:rFonts w:ascii="Trebuchet MS" w:hAnsi="Trebuchet MS"/>
          <w:sz w:val="18"/>
          <w:szCs w:val="18"/>
        </w:rPr>
        <w:t>: 70888952-P</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TELÉFONO</w:t>
      </w:r>
      <w:r w:rsidR="007870E2">
        <w:rPr>
          <w:rFonts w:ascii="Trebuchet MS" w:hAnsi="Trebuchet MS"/>
          <w:sz w:val="18"/>
          <w:szCs w:val="18"/>
        </w:rPr>
        <w:t>: 669862624</w:t>
      </w:r>
      <w:r w:rsidR="009F504F">
        <w:rPr>
          <w:rFonts w:ascii="Trebuchet MS" w:hAnsi="Trebuchet MS"/>
          <w:sz w:val="18"/>
          <w:szCs w:val="18"/>
        </w:rPr>
        <w:tab/>
      </w:r>
      <w:r w:rsidR="009F504F">
        <w:rPr>
          <w:rFonts w:ascii="Trebuchet MS" w:hAnsi="Trebuchet MS"/>
          <w:sz w:val="18"/>
          <w:szCs w:val="18"/>
        </w:rPr>
        <w:tab/>
      </w:r>
    </w:p>
    <w:p w14:paraId="6B42B722"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E-MAIL</w:t>
      </w:r>
      <w:r w:rsidR="007870E2">
        <w:rPr>
          <w:rFonts w:ascii="Trebuchet MS" w:hAnsi="Trebuchet MS"/>
          <w:sz w:val="18"/>
          <w:szCs w:val="18"/>
        </w:rPr>
        <w:t>: Chamoso@usal.es</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DOMICILIO</w:t>
      </w:r>
      <w:r w:rsidR="007870E2">
        <w:rPr>
          <w:rFonts w:ascii="Trebuchet MS" w:hAnsi="Trebuchet MS"/>
          <w:sz w:val="18"/>
          <w:szCs w:val="18"/>
        </w:rPr>
        <w:t>: Avda. Comuneros, 20, 2º10</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p>
    <w:p w14:paraId="79787BB9" w14:textId="23EAAEAA"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LOCALIDAD</w:t>
      </w:r>
      <w:r w:rsidR="007870E2">
        <w:rPr>
          <w:rFonts w:ascii="Trebuchet MS" w:hAnsi="Trebuchet MS"/>
          <w:sz w:val="18"/>
          <w:szCs w:val="18"/>
        </w:rPr>
        <w:t>: Salamanca</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PROVINCIA</w:t>
      </w:r>
      <w:r w:rsidR="007870E2">
        <w:rPr>
          <w:rFonts w:ascii="Trebuchet MS" w:hAnsi="Trebuchet MS"/>
          <w:sz w:val="18"/>
          <w:szCs w:val="18"/>
        </w:rPr>
        <w:t>: Salamanca</w:t>
      </w:r>
      <w:r w:rsidR="007870E2">
        <w:rPr>
          <w:rFonts w:ascii="Trebuchet MS" w:hAnsi="Trebuchet MS"/>
          <w:sz w:val="18"/>
          <w:szCs w:val="18"/>
        </w:rPr>
        <w:tab/>
      </w:r>
      <w:r w:rsidR="007870E2">
        <w:rPr>
          <w:rFonts w:ascii="Trebuchet MS" w:hAnsi="Trebuchet MS"/>
          <w:sz w:val="18"/>
          <w:szCs w:val="18"/>
        </w:rPr>
        <w:tab/>
      </w:r>
      <w:r w:rsidRPr="00176733">
        <w:rPr>
          <w:rFonts w:ascii="Trebuchet MS" w:hAnsi="Trebuchet MS"/>
          <w:sz w:val="18"/>
          <w:szCs w:val="18"/>
        </w:rPr>
        <w:t>CÓDIGO POSTAL</w:t>
      </w:r>
      <w:r w:rsidR="007870E2">
        <w:rPr>
          <w:rFonts w:ascii="Trebuchet MS" w:hAnsi="Trebuchet MS"/>
          <w:sz w:val="18"/>
          <w:szCs w:val="18"/>
        </w:rPr>
        <w:t>: 37003</w:t>
      </w:r>
    </w:p>
    <w:p w14:paraId="1E2F6976" w14:textId="77777777" w:rsidR="00CC1CD8" w:rsidRPr="00176733" w:rsidRDefault="00CC1CD8" w:rsidP="00CC1CD8">
      <w:pPr>
        <w:spacing w:line="240" w:lineRule="auto"/>
        <w:rPr>
          <w:rFonts w:ascii="Trebuchet MS" w:hAnsi="Trebuchet MS"/>
          <w:sz w:val="18"/>
          <w:szCs w:val="18"/>
        </w:rPr>
      </w:pPr>
      <w:r w:rsidRPr="00176733">
        <w:rPr>
          <w:rFonts w:ascii="Trebuchet MS" w:hAnsi="Trebuchet MS"/>
          <w:sz w:val="18"/>
          <w:szCs w:val="18"/>
        </w:rPr>
        <w:t>PAIS</w:t>
      </w:r>
      <w:r w:rsidR="007870E2">
        <w:rPr>
          <w:rFonts w:ascii="Trebuchet MS" w:hAnsi="Trebuchet MS"/>
          <w:sz w:val="18"/>
          <w:szCs w:val="18"/>
        </w:rPr>
        <w:t>: España</w:t>
      </w:r>
      <w:r w:rsidRPr="00176733">
        <w:rPr>
          <w:rFonts w:ascii="Trebuchet MS" w:hAnsi="Trebuchet MS"/>
          <w:sz w:val="18"/>
          <w:szCs w:val="18"/>
        </w:rPr>
        <w:tab/>
      </w:r>
    </w:p>
    <w:p w14:paraId="1BED9415" w14:textId="77777777" w:rsidR="00CC1CD8" w:rsidRPr="00176733" w:rsidRDefault="00C079D5" w:rsidP="00CC1CD8">
      <w:pPr>
        <w:spacing w:line="240" w:lineRule="auto"/>
        <w:rPr>
          <w:rFonts w:ascii="Trebuchet MS" w:hAnsi="Trebuchet MS"/>
          <w:sz w:val="18"/>
          <w:szCs w:val="18"/>
        </w:rPr>
      </w:pPr>
      <w:r w:rsidRPr="00176733">
        <w:rPr>
          <w:rFonts w:ascii="Trebuchet MS" w:hAnsi="Trebuchet MS"/>
          <w:sz w:val="18"/>
          <w:szCs w:val="18"/>
        </w:rPr>
        <w:t>DEPARTAMENTO/INSTITUTO EN EL QUE ESTÁ MATRICULADO</w:t>
      </w:r>
      <w:r w:rsidR="007870E2">
        <w:rPr>
          <w:rFonts w:ascii="Trebuchet MS" w:hAnsi="Trebuchet MS"/>
          <w:sz w:val="18"/>
          <w:szCs w:val="18"/>
        </w:rPr>
        <w:t>: Informática y automática</w:t>
      </w:r>
    </w:p>
    <w:p w14:paraId="0456B6A9"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PROGRAMA DE DOCTORADO</w:t>
      </w:r>
      <w:r w:rsidR="007870E2">
        <w:rPr>
          <w:rFonts w:ascii="Trebuchet MS" w:hAnsi="Trebuchet MS"/>
          <w:sz w:val="18"/>
          <w:szCs w:val="18"/>
        </w:rPr>
        <w:t>: Ingeniería informática</w:t>
      </w:r>
    </w:p>
    <w:p w14:paraId="0DAA1A62"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TITULACIÓN DE ACCESO AL DOCTORADO</w:t>
      </w:r>
      <w:r w:rsidR="007870E2">
        <w:rPr>
          <w:rFonts w:ascii="Trebuchet MS" w:hAnsi="Trebuchet MS"/>
          <w:sz w:val="18"/>
          <w:szCs w:val="18"/>
        </w:rPr>
        <w:t>: Ingeniería informática</w:t>
      </w:r>
    </w:p>
    <w:p w14:paraId="51C2E2CA"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TITULO PROVISIONAL DE LA TESIS</w:t>
      </w:r>
      <w:r w:rsidR="007870E2">
        <w:rPr>
          <w:rFonts w:ascii="Trebuchet MS" w:hAnsi="Trebuchet MS"/>
          <w:sz w:val="18"/>
          <w:szCs w:val="18"/>
        </w:rPr>
        <w:t xml:space="preserve">: </w:t>
      </w:r>
      <w:r w:rsidR="00BD4D98" w:rsidRPr="00BD4D98">
        <w:rPr>
          <w:rFonts w:ascii="Trebuchet MS" w:hAnsi="Trebuchet MS"/>
          <w:sz w:val="18"/>
          <w:szCs w:val="18"/>
        </w:rPr>
        <w:t xml:space="preserve">Arquitectura </w:t>
      </w:r>
      <w:proofErr w:type="spellStart"/>
      <w:r w:rsidR="00BD4D98" w:rsidRPr="00BD4D98">
        <w:rPr>
          <w:rFonts w:ascii="Trebuchet MS" w:hAnsi="Trebuchet MS"/>
          <w:sz w:val="18"/>
          <w:szCs w:val="18"/>
        </w:rPr>
        <w:t>multiagente</w:t>
      </w:r>
      <w:proofErr w:type="spellEnd"/>
      <w:r w:rsidR="00BD4D98" w:rsidRPr="00BD4D98">
        <w:rPr>
          <w:rFonts w:ascii="Trebuchet MS" w:hAnsi="Trebuchet MS"/>
          <w:sz w:val="18"/>
          <w:szCs w:val="18"/>
        </w:rPr>
        <w:t xml:space="preserve"> auto-adaptativa para la gestión de </w:t>
      </w:r>
      <w:proofErr w:type="spellStart"/>
      <w:r w:rsidR="00BD4D98" w:rsidRPr="00BD4D98">
        <w:rPr>
          <w:rFonts w:ascii="Trebuchet MS" w:hAnsi="Trebuchet MS"/>
          <w:sz w:val="18"/>
          <w:szCs w:val="18"/>
        </w:rPr>
        <w:t>smart</w:t>
      </w:r>
      <w:proofErr w:type="spellEnd"/>
      <w:r w:rsidR="00BD4D98" w:rsidRPr="00BD4D98">
        <w:rPr>
          <w:rFonts w:ascii="Trebuchet MS" w:hAnsi="Trebuchet MS"/>
          <w:sz w:val="18"/>
          <w:szCs w:val="18"/>
        </w:rPr>
        <w:t xml:space="preserve"> </w:t>
      </w:r>
      <w:proofErr w:type="spellStart"/>
      <w:r w:rsidR="00BD4D98" w:rsidRPr="00BD4D98">
        <w:rPr>
          <w:rFonts w:ascii="Trebuchet MS" w:hAnsi="Trebuchet MS"/>
          <w:sz w:val="18"/>
          <w:szCs w:val="18"/>
        </w:rPr>
        <w:t>cities</w:t>
      </w:r>
      <w:proofErr w:type="spellEnd"/>
    </w:p>
    <w:p w14:paraId="3C833A45" w14:textId="77777777" w:rsidR="00C079D5" w:rsidRPr="00176733" w:rsidRDefault="00C079D5" w:rsidP="00CC1CD8">
      <w:pPr>
        <w:spacing w:line="240" w:lineRule="auto"/>
        <w:rPr>
          <w:rFonts w:ascii="Trebuchet MS" w:hAnsi="Trebuchet MS"/>
          <w:sz w:val="18"/>
          <w:szCs w:val="18"/>
        </w:rPr>
      </w:pPr>
    </w:p>
    <w:p w14:paraId="115F4F92" w14:textId="77777777" w:rsidR="00C079D5" w:rsidRPr="00176733" w:rsidRDefault="00C079D5" w:rsidP="00CC1CD8">
      <w:pPr>
        <w:spacing w:line="240" w:lineRule="auto"/>
        <w:rPr>
          <w:rFonts w:ascii="Trebuchet MS" w:hAnsi="Trebuchet MS"/>
          <w:sz w:val="18"/>
          <w:szCs w:val="18"/>
        </w:rPr>
      </w:pPr>
    </w:p>
    <w:p w14:paraId="107C5A1A" w14:textId="77777777" w:rsidR="00C079D5" w:rsidRPr="00176733" w:rsidRDefault="00C079D5" w:rsidP="00CC1CD8">
      <w:pPr>
        <w:spacing w:line="240" w:lineRule="auto"/>
        <w:rPr>
          <w:rFonts w:ascii="Trebuchet MS" w:hAnsi="Trebuchet MS"/>
          <w:b/>
          <w:sz w:val="18"/>
          <w:szCs w:val="18"/>
          <w:u w:val="single"/>
        </w:rPr>
      </w:pPr>
      <w:r w:rsidRPr="00176733">
        <w:rPr>
          <w:rFonts w:ascii="Trebuchet MS" w:hAnsi="Trebuchet MS"/>
          <w:b/>
          <w:sz w:val="18"/>
          <w:szCs w:val="18"/>
          <w:u w:val="single"/>
        </w:rPr>
        <w:t>DIRECTOR/A DIRECTORES/AS</w:t>
      </w:r>
      <w:r w:rsidR="00176733" w:rsidRPr="00176733">
        <w:rPr>
          <w:rFonts w:ascii="Trebuchet MS" w:hAnsi="Trebuchet MS"/>
          <w:b/>
          <w:sz w:val="18"/>
          <w:szCs w:val="18"/>
          <w:u w:val="single"/>
        </w:rPr>
        <w:t>:</w:t>
      </w:r>
    </w:p>
    <w:p w14:paraId="0D99448E" w14:textId="1E8357A3"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1.</w:t>
      </w:r>
      <w:r w:rsidR="00BD4D98">
        <w:rPr>
          <w:rFonts w:ascii="Trebuchet MS" w:hAnsi="Trebuchet MS"/>
          <w:sz w:val="18"/>
          <w:szCs w:val="18"/>
        </w:rPr>
        <w:t xml:space="preserve"> Javier Bajo Pérez</w:t>
      </w:r>
      <w:r w:rsidR="00BD4D98">
        <w:rPr>
          <w:rFonts w:ascii="Trebuchet MS" w:hAnsi="Trebuchet MS"/>
          <w:sz w:val="18"/>
          <w:szCs w:val="18"/>
        </w:rPr>
        <w:tab/>
      </w:r>
      <w:r w:rsidR="00BD4D98">
        <w:rPr>
          <w:rFonts w:ascii="Trebuchet MS" w:hAnsi="Trebuchet MS"/>
          <w:sz w:val="18"/>
          <w:szCs w:val="18"/>
        </w:rPr>
        <w:tab/>
      </w:r>
      <w:r w:rsidR="00BD4D98">
        <w:rPr>
          <w:rFonts w:ascii="Trebuchet MS" w:hAnsi="Trebuchet MS"/>
          <w:sz w:val="18"/>
          <w:szCs w:val="18"/>
        </w:rPr>
        <w:tab/>
      </w:r>
      <w:r w:rsidRPr="00176733">
        <w:rPr>
          <w:rFonts w:ascii="Trebuchet MS" w:hAnsi="Trebuchet MS"/>
          <w:sz w:val="18"/>
          <w:szCs w:val="18"/>
        </w:rPr>
        <w:tab/>
        <w:t>D.N.I</w:t>
      </w:r>
      <w:r w:rsidR="00BD4D98">
        <w:rPr>
          <w:rFonts w:ascii="Trebuchet MS" w:hAnsi="Trebuchet MS"/>
          <w:sz w:val="18"/>
          <w:szCs w:val="18"/>
        </w:rPr>
        <w:t>.</w:t>
      </w:r>
      <w:r w:rsidRPr="00176733">
        <w:rPr>
          <w:rFonts w:ascii="Trebuchet MS" w:hAnsi="Trebuchet MS"/>
          <w:sz w:val="18"/>
          <w:szCs w:val="18"/>
        </w:rPr>
        <w:tab/>
      </w:r>
      <w:r w:rsidR="001559A9">
        <w:rPr>
          <w:rFonts w:ascii="Trebuchet MS" w:hAnsi="Trebuchet MS"/>
          <w:sz w:val="18"/>
          <w:szCs w:val="18"/>
        </w:rPr>
        <w:t>10.204.482-A</w:t>
      </w:r>
      <w:r w:rsidRPr="00176733">
        <w:rPr>
          <w:rFonts w:ascii="Trebuchet MS" w:hAnsi="Trebuchet MS"/>
          <w:sz w:val="18"/>
          <w:szCs w:val="18"/>
        </w:rPr>
        <w:tab/>
      </w:r>
      <w:r w:rsidRPr="00176733">
        <w:rPr>
          <w:rFonts w:ascii="Trebuchet MS" w:hAnsi="Trebuchet MS"/>
          <w:sz w:val="18"/>
          <w:szCs w:val="18"/>
        </w:rPr>
        <w:tab/>
        <w:t>E-MAIL</w:t>
      </w:r>
      <w:r w:rsidR="00BD4D98">
        <w:rPr>
          <w:rFonts w:ascii="Trebuchet MS" w:hAnsi="Trebuchet MS"/>
          <w:sz w:val="18"/>
          <w:szCs w:val="18"/>
        </w:rPr>
        <w:t>: jbajo@fi.upm.es</w:t>
      </w:r>
    </w:p>
    <w:p w14:paraId="4BE7BC66" w14:textId="61025715"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2.</w:t>
      </w:r>
      <w:r w:rsidR="00BD4D98">
        <w:rPr>
          <w:rFonts w:ascii="Trebuchet MS" w:hAnsi="Trebuchet MS"/>
          <w:sz w:val="18"/>
          <w:szCs w:val="18"/>
        </w:rPr>
        <w:t xml:space="preserve"> Sara Rodríguez González</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D.N.I.</w:t>
      </w:r>
      <w:r w:rsidRPr="00176733">
        <w:rPr>
          <w:rFonts w:ascii="Trebuchet MS" w:hAnsi="Trebuchet MS"/>
          <w:sz w:val="18"/>
          <w:szCs w:val="18"/>
        </w:rPr>
        <w:tab/>
      </w:r>
      <w:r w:rsidR="001559A9">
        <w:rPr>
          <w:rFonts w:ascii="Trebuchet MS" w:hAnsi="Trebuchet MS"/>
          <w:sz w:val="18"/>
          <w:szCs w:val="18"/>
        </w:rPr>
        <w:t>70.864.126-E</w:t>
      </w:r>
      <w:r w:rsidRPr="00176733">
        <w:rPr>
          <w:rFonts w:ascii="Trebuchet MS" w:hAnsi="Trebuchet MS"/>
          <w:sz w:val="18"/>
          <w:szCs w:val="18"/>
        </w:rPr>
        <w:tab/>
      </w:r>
      <w:r w:rsidRPr="00176733">
        <w:rPr>
          <w:rFonts w:ascii="Trebuchet MS" w:hAnsi="Trebuchet MS"/>
          <w:sz w:val="18"/>
          <w:szCs w:val="18"/>
        </w:rPr>
        <w:tab/>
        <w:t>E-MAIL</w:t>
      </w:r>
      <w:r w:rsidR="00BD4D98">
        <w:rPr>
          <w:rFonts w:ascii="Trebuchet MS" w:hAnsi="Trebuchet MS"/>
          <w:sz w:val="18"/>
          <w:szCs w:val="18"/>
        </w:rPr>
        <w:t>: srg@usal.es</w:t>
      </w:r>
    </w:p>
    <w:p w14:paraId="14337378" w14:textId="77777777" w:rsidR="00C079D5" w:rsidRPr="00176733" w:rsidRDefault="00C079D5" w:rsidP="00CC1CD8">
      <w:pPr>
        <w:spacing w:line="240" w:lineRule="auto"/>
        <w:rPr>
          <w:rFonts w:ascii="Trebuchet MS" w:hAnsi="Trebuchet MS"/>
          <w:b/>
          <w:sz w:val="18"/>
          <w:szCs w:val="18"/>
        </w:rPr>
      </w:pPr>
      <w:r w:rsidRPr="00176733">
        <w:rPr>
          <w:rFonts w:ascii="Trebuchet MS" w:hAnsi="Trebuchet MS"/>
          <w:b/>
          <w:sz w:val="18"/>
          <w:szCs w:val="18"/>
        </w:rPr>
        <w:t>TUTOR/A</w:t>
      </w:r>
      <w:r w:rsidR="00E73961" w:rsidRPr="00176733">
        <w:rPr>
          <w:rFonts w:ascii="Trebuchet MS" w:hAnsi="Trebuchet MS"/>
          <w:b/>
          <w:sz w:val="18"/>
          <w:szCs w:val="18"/>
        </w:rPr>
        <w:t xml:space="preserve"> (EN SU CASO)</w:t>
      </w:r>
      <w:r w:rsidR="00176733">
        <w:rPr>
          <w:rFonts w:ascii="Trebuchet MS" w:hAnsi="Trebuchet MS"/>
          <w:b/>
          <w:sz w:val="18"/>
          <w:szCs w:val="18"/>
        </w:rPr>
        <w:t>:</w:t>
      </w:r>
    </w:p>
    <w:p w14:paraId="14E170FA" w14:textId="77777777" w:rsidR="00C079D5" w:rsidRPr="00176733" w:rsidRDefault="00C079D5" w:rsidP="00CC1CD8">
      <w:pPr>
        <w:spacing w:line="240" w:lineRule="auto"/>
        <w:rPr>
          <w:rFonts w:ascii="Trebuchet MS" w:hAnsi="Trebuchet MS"/>
          <w:sz w:val="18"/>
          <w:szCs w:val="18"/>
        </w:rPr>
      </w:pP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DN.I.</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E-MAIL</w:t>
      </w:r>
    </w:p>
    <w:p w14:paraId="27B7EB02" w14:textId="23D58A27" w:rsidR="00E73961" w:rsidRDefault="00E73961" w:rsidP="00085A22">
      <w:pPr>
        <w:spacing w:line="240" w:lineRule="auto"/>
        <w:jc w:val="center"/>
        <w:rPr>
          <w:rFonts w:ascii="Trebuchet MS" w:hAnsi="Trebuchet MS"/>
          <w:b/>
          <w:sz w:val="18"/>
          <w:szCs w:val="18"/>
        </w:rPr>
      </w:pPr>
      <w:r w:rsidRPr="00176733">
        <w:rPr>
          <w:rFonts w:ascii="Trebuchet MS" w:hAnsi="Trebuchet MS"/>
          <w:b/>
          <w:sz w:val="18"/>
          <w:szCs w:val="18"/>
        </w:rPr>
        <w:t>En</w:t>
      </w:r>
      <w:r w:rsidR="00BD4D98">
        <w:rPr>
          <w:rFonts w:ascii="Trebuchet MS" w:hAnsi="Trebuchet MS"/>
          <w:b/>
          <w:sz w:val="18"/>
          <w:szCs w:val="18"/>
        </w:rPr>
        <w:t xml:space="preserve"> Salamanca a </w:t>
      </w:r>
      <w:ins w:id="0" w:author="Pablo Chamoso" w:date="2015-06-02T19:01:00Z">
        <w:r w:rsidR="0095745E">
          <w:rPr>
            <w:rFonts w:ascii="Trebuchet MS" w:hAnsi="Trebuchet MS"/>
            <w:b/>
            <w:sz w:val="18"/>
            <w:szCs w:val="18"/>
          </w:rPr>
          <w:t>3</w:t>
        </w:r>
      </w:ins>
      <w:r w:rsidR="00BD4D98">
        <w:rPr>
          <w:rFonts w:ascii="Trebuchet MS" w:hAnsi="Trebuchet MS"/>
          <w:b/>
          <w:sz w:val="18"/>
          <w:szCs w:val="18"/>
        </w:rPr>
        <w:t xml:space="preserve"> </w:t>
      </w:r>
      <w:r w:rsidRPr="00176733">
        <w:rPr>
          <w:rFonts w:ascii="Trebuchet MS" w:hAnsi="Trebuchet MS"/>
          <w:b/>
          <w:sz w:val="18"/>
          <w:szCs w:val="18"/>
        </w:rPr>
        <w:t>de</w:t>
      </w:r>
      <w:ins w:id="1" w:author="Pablo Chamoso" w:date="2015-06-02T19:01:00Z">
        <w:r w:rsidR="0095745E">
          <w:rPr>
            <w:rFonts w:ascii="Trebuchet MS" w:hAnsi="Trebuchet MS"/>
            <w:b/>
            <w:sz w:val="18"/>
            <w:szCs w:val="18"/>
          </w:rPr>
          <w:t xml:space="preserve"> junio</w:t>
        </w:r>
      </w:ins>
      <w:r w:rsidR="00BD4D98">
        <w:rPr>
          <w:rFonts w:ascii="Trebuchet MS" w:hAnsi="Trebuchet MS"/>
          <w:b/>
          <w:sz w:val="18"/>
          <w:szCs w:val="18"/>
        </w:rPr>
        <w:t xml:space="preserve"> 2015</w:t>
      </w:r>
    </w:p>
    <w:p w14:paraId="55BF6A71" w14:textId="77777777" w:rsidR="000B7515" w:rsidRDefault="000B7515" w:rsidP="00085A22">
      <w:pPr>
        <w:spacing w:line="240" w:lineRule="auto"/>
        <w:jc w:val="center"/>
        <w:rPr>
          <w:rFonts w:ascii="Trebuchet MS" w:hAnsi="Trebuchet MS"/>
          <w:b/>
          <w:sz w:val="18"/>
          <w:szCs w:val="18"/>
        </w:rPr>
      </w:pPr>
    </w:p>
    <w:p w14:paraId="2B634C2A" w14:textId="77777777" w:rsidR="00B2453C" w:rsidRDefault="00B2453C" w:rsidP="00085A22">
      <w:pPr>
        <w:spacing w:line="240" w:lineRule="auto"/>
        <w:jc w:val="center"/>
        <w:rPr>
          <w:rFonts w:ascii="Trebuchet MS" w:hAnsi="Trebuchet MS"/>
          <w:b/>
          <w:sz w:val="18"/>
          <w:szCs w:val="18"/>
        </w:rPr>
      </w:pPr>
    </w:p>
    <w:p w14:paraId="1B6DBC4E" w14:textId="77777777" w:rsidR="000B7515" w:rsidRPr="00176733" w:rsidRDefault="000B7515" w:rsidP="00085A22">
      <w:pPr>
        <w:spacing w:line="240" w:lineRule="auto"/>
        <w:jc w:val="center"/>
        <w:rPr>
          <w:rFonts w:ascii="Trebuchet MS" w:hAnsi="Trebuchet MS"/>
          <w:b/>
          <w:sz w:val="18"/>
          <w:szCs w:val="18"/>
        </w:rPr>
      </w:pPr>
      <w:r>
        <w:rPr>
          <w:rFonts w:ascii="Trebuchet MS" w:hAnsi="Trebuchet MS"/>
          <w:b/>
          <w:noProof/>
          <w:sz w:val="18"/>
          <w:szCs w:val="18"/>
          <w:lang w:eastAsia="es-ES"/>
        </w:rPr>
        <mc:AlternateContent>
          <mc:Choice Requires="wps">
            <w:drawing>
              <wp:anchor distT="0" distB="0" distL="114300" distR="114300" simplePos="0" relativeHeight="251662336" behindDoc="0" locked="0" layoutInCell="1" allowOverlap="1" wp14:anchorId="150E2ABA" wp14:editId="5B89E8FA">
                <wp:simplePos x="0" y="0"/>
                <wp:positionH relativeFrom="column">
                  <wp:posOffset>3188</wp:posOffset>
                </wp:positionH>
                <wp:positionV relativeFrom="paragraph">
                  <wp:posOffset>206199</wp:posOffset>
                </wp:positionV>
                <wp:extent cx="6400800" cy="9053"/>
                <wp:effectExtent l="0" t="0" r="19050" b="29210"/>
                <wp:wrapNone/>
                <wp:docPr id="6" name="6 Conector recto"/>
                <wp:cNvGraphicFramePr/>
                <a:graphic xmlns:a="http://schemas.openxmlformats.org/drawingml/2006/main">
                  <a:graphicData uri="http://schemas.microsoft.com/office/word/2010/wordprocessingShape">
                    <wps:wsp>
                      <wps:cNvCnPr/>
                      <wps:spPr>
                        <a:xfrm flipV="1">
                          <a:off x="0" y="0"/>
                          <a:ext cx="6400800"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7C71D87" id="6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5pt,16.25pt" to="504.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" strokecolor="#4579b8 [3044]"/>
            </w:pict>
          </mc:Fallback>
        </mc:AlternateContent>
      </w:r>
      <w:r>
        <w:rPr>
          <w:rFonts w:ascii="Trebuchet MS" w:hAnsi="Trebuchet MS"/>
          <w:b/>
          <w:sz w:val="18"/>
          <w:szCs w:val="18"/>
        </w:rPr>
        <w:t>Firma del alumno</w:t>
      </w:r>
    </w:p>
    <w:p w14:paraId="5BDDB608" w14:textId="77777777" w:rsidR="00E73961" w:rsidRPr="00176733" w:rsidRDefault="00E73961" w:rsidP="00E73961">
      <w:pPr>
        <w:spacing w:line="240" w:lineRule="auto"/>
        <w:jc w:val="both"/>
        <w:rPr>
          <w:rFonts w:ascii="Trebuchet MS" w:hAnsi="Trebuchet MS"/>
          <w:sz w:val="18"/>
          <w:szCs w:val="18"/>
        </w:rPr>
      </w:pPr>
      <w:r w:rsidRPr="00176733">
        <w:rPr>
          <w:rFonts w:ascii="Trebuchet MS" w:hAnsi="Trebuchet MS"/>
          <w:sz w:val="18"/>
          <w:szCs w:val="18"/>
        </w:rPr>
        <w:t>Los/las directores/as mencionados manifiestan su aceptación a la dirección y conformidad con el Plan de Investigación presentado.</w:t>
      </w:r>
    </w:p>
    <w:p w14:paraId="639D2580" w14:textId="77777777" w:rsidR="00E73961" w:rsidRPr="00176733" w:rsidRDefault="00E73961" w:rsidP="00E73961">
      <w:pPr>
        <w:spacing w:line="240" w:lineRule="auto"/>
        <w:jc w:val="both"/>
        <w:rPr>
          <w:rFonts w:ascii="Trebuchet MS" w:hAnsi="Trebuchet MS"/>
          <w:sz w:val="18"/>
          <w:szCs w:val="18"/>
        </w:rPr>
      </w:pPr>
    </w:p>
    <w:p w14:paraId="1EB47C1D" w14:textId="77777777" w:rsidR="00E73961" w:rsidRPr="00176733" w:rsidRDefault="00E73961" w:rsidP="00E73961">
      <w:pPr>
        <w:spacing w:line="240" w:lineRule="auto"/>
        <w:jc w:val="both"/>
        <w:rPr>
          <w:rFonts w:ascii="Trebuchet MS" w:hAnsi="Trebuchet MS"/>
          <w:sz w:val="18"/>
          <w:szCs w:val="18"/>
        </w:rPr>
      </w:pPr>
    </w:p>
    <w:p w14:paraId="0D0A2B7F" w14:textId="6649FD0E" w:rsidR="00E73961" w:rsidRPr="00176733" w:rsidRDefault="000B7515" w:rsidP="00E73961">
      <w:pPr>
        <w:spacing w:line="240" w:lineRule="auto"/>
        <w:jc w:val="both"/>
        <w:rPr>
          <w:rFonts w:ascii="Trebuchet MS" w:hAnsi="Trebuchet MS"/>
          <w:sz w:val="18"/>
          <w:szCs w:val="18"/>
        </w:rPr>
      </w:pPr>
      <w:r w:rsidRPr="000B7515">
        <w:rPr>
          <w:rFonts w:ascii="Trebuchet MS" w:hAnsi="Trebuchet MS"/>
          <w:noProof/>
          <w:color w:val="4F81BD" w:themeColor="accent1"/>
          <w:sz w:val="18"/>
          <w:szCs w:val="18"/>
          <w:lang w:eastAsia="es-ES"/>
        </w:rPr>
        <mc:AlternateContent>
          <mc:Choice Requires="wps">
            <w:drawing>
              <wp:anchor distT="0" distB="0" distL="114300" distR="114300" simplePos="0" relativeHeight="251661312" behindDoc="0" locked="0" layoutInCell="1" allowOverlap="1" wp14:anchorId="54BB9CA1" wp14:editId="3C74B636">
                <wp:simplePos x="0" y="0"/>
                <wp:positionH relativeFrom="column">
                  <wp:posOffset>3187</wp:posOffset>
                </wp:positionH>
                <wp:positionV relativeFrom="paragraph">
                  <wp:posOffset>211574</wp:posOffset>
                </wp:positionV>
                <wp:extent cx="6463665" cy="9054"/>
                <wp:effectExtent l="0" t="0" r="13335" b="29210"/>
                <wp:wrapNone/>
                <wp:docPr id="5" name="5 Conector recto"/>
                <wp:cNvGraphicFramePr/>
                <a:graphic xmlns:a="http://schemas.openxmlformats.org/drawingml/2006/main">
                  <a:graphicData uri="http://schemas.microsoft.com/office/word/2010/wordprocessingShape">
                    <wps:wsp>
                      <wps:cNvCnPr/>
                      <wps:spPr>
                        <a:xfrm>
                          <a:off x="0" y="0"/>
                          <a:ext cx="6463665" cy="9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2991BF3" id="5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6.65pt" to="509.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" strokecolor="#4579b8 [3044]"/>
            </w:pict>
          </mc:Fallback>
        </mc:AlternateContent>
      </w:r>
      <w:r w:rsidR="00E73961" w:rsidRPr="000B7515">
        <w:rPr>
          <w:rFonts w:ascii="Trebuchet MS" w:hAnsi="Trebuchet MS"/>
          <w:noProof/>
          <w:color w:val="4F81BD" w:themeColor="accent1"/>
          <w:sz w:val="18"/>
          <w:szCs w:val="18"/>
          <w:lang w:eastAsia="es-ES"/>
        </w:rPr>
        <mc:AlternateContent>
          <mc:Choice Requires="wps">
            <w:drawing>
              <wp:anchor distT="0" distB="0" distL="114300" distR="114300" simplePos="0" relativeHeight="251660288" behindDoc="0" locked="0" layoutInCell="1" allowOverlap="1" wp14:anchorId="647F1AC5" wp14:editId="7B32D9A5">
                <wp:simplePos x="0" y="0"/>
                <wp:positionH relativeFrom="column">
                  <wp:posOffset>3188</wp:posOffset>
                </wp:positionH>
                <wp:positionV relativeFrom="paragraph">
                  <wp:posOffset>157436</wp:posOffset>
                </wp:positionV>
                <wp:extent cx="6464174" cy="9053"/>
                <wp:effectExtent l="0" t="0" r="13335" b="29210"/>
                <wp:wrapNone/>
                <wp:docPr id="3" name="3 Conector recto"/>
                <wp:cNvGraphicFramePr/>
                <a:graphic xmlns:a="http://schemas.openxmlformats.org/drawingml/2006/main">
                  <a:graphicData uri="http://schemas.microsoft.com/office/word/2010/wordprocessingShape">
                    <wps:wsp>
                      <wps:cNvCnPr/>
                      <wps:spPr>
                        <a:xfrm flipV="1">
                          <a:off x="0" y="0"/>
                          <a:ext cx="6464174" cy="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40CC1A2" id="3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5pt,12.4pt" to="509.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" strokecolor="#4579b8 [3044]"/>
            </w:pict>
          </mc:Fallback>
        </mc:AlternateContent>
      </w:r>
      <w:r w:rsidR="00E73961" w:rsidRPr="00176733">
        <w:rPr>
          <w:rFonts w:ascii="Trebuchet MS" w:hAnsi="Trebuchet MS"/>
          <w:sz w:val="18"/>
          <w:szCs w:val="18"/>
        </w:rPr>
        <w:t>Fdo.:</w:t>
      </w:r>
      <w:r w:rsidR="00E73961" w:rsidRPr="00176733">
        <w:rPr>
          <w:rFonts w:ascii="Trebuchet MS" w:hAnsi="Trebuchet MS"/>
          <w:sz w:val="18"/>
          <w:szCs w:val="18"/>
        </w:rPr>
        <w:tab/>
      </w:r>
      <w:ins w:id="2" w:author="Pablo Chamoso" w:date="2015-06-02T19:06:00Z">
        <w:r w:rsidR="002F28A1">
          <w:rPr>
            <w:rFonts w:ascii="Trebuchet MS" w:hAnsi="Trebuchet MS"/>
            <w:sz w:val="18"/>
            <w:szCs w:val="18"/>
          </w:rPr>
          <w:t>Javier Bajo Pérez</w:t>
        </w:r>
      </w:ins>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t>Fdo.:</w:t>
      </w:r>
      <w:r w:rsidR="00E73961" w:rsidRPr="00176733">
        <w:rPr>
          <w:rFonts w:ascii="Trebuchet MS" w:hAnsi="Trebuchet MS"/>
          <w:sz w:val="18"/>
          <w:szCs w:val="18"/>
        </w:rPr>
        <w:tab/>
      </w:r>
      <w:ins w:id="3" w:author="Pablo Chamoso" w:date="2015-06-02T19:07:00Z">
        <w:r w:rsidR="002F28A1">
          <w:rPr>
            <w:rFonts w:ascii="Trebuchet MS" w:hAnsi="Trebuchet MS"/>
            <w:sz w:val="18"/>
            <w:szCs w:val="18"/>
          </w:rPr>
          <w:t>Sara Rodríguez González</w:t>
        </w:r>
      </w:ins>
      <w:r w:rsidR="00E73961" w:rsidRPr="00176733">
        <w:rPr>
          <w:rFonts w:ascii="Trebuchet MS" w:hAnsi="Trebuchet MS"/>
          <w:sz w:val="18"/>
          <w:szCs w:val="18"/>
        </w:rPr>
        <w:tab/>
      </w:r>
      <w:r w:rsidR="00E73961" w:rsidRPr="00176733">
        <w:rPr>
          <w:rFonts w:ascii="Trebuchet MS" w:hAnsi="Trebuchet MS"/>
          <w:sz w:val="18"/>
          <w:szCs w:val="18"/>
        </w:rPr>
        <w:tab/>
      </w:r>
      <w:r w:rsidR="00E73961" w:rsidRPr="00176733">
        <w:rPr>
          <w:rFonts w:ascii="Trebuchet MS" w:hAnsi="Trebuchet MS"/>
          <w:sz w:val="18"/>
          <w:szCs w:val="18"/>
        </w:rPr>
        <w:tab/>
        <w:t>Tutor/a:</w:t>
      </w:r>
    </w:p>
    <w:p w14:paraId="5A335B23" w14:textId="77777777" w:rsidR="00E73961" w:rsidRPr="00176733" w:rsidRDefault="00E73961" w:rsidP="00E73961">
      <w:pPr>
        <w:spacing w:line="240" w:lineRule="auto"/>
        <w:jc w:val="both"/>
        <w:rPr>
          <w:rFonts w:ascii="Trebuchet MS" w:hAnsi="Trebuchet MS"/>
          <w:b/>
          <w:sz w:val="18"/>
          <w:szCs w:val="18"/>
          <w:u w:val="single"/>
        </w:rPr>
      </w:pPr>
      <w:r w:rsidRPr="00176733">
        <w:rPr>
          <w:rFonts w:ascii="Trebuchet MS" w:hAnsi="Trebuchet MS"/>
          <w:b/>
          <w:sz w:val="18"/>
          <w:szCs w:val="18"/>
          <w:u w:val="single"/>
        </w:rPr>
        <w:t>A CUMPLIMENTAR POR LA COMISIÓN ACADÉMICA DEL PROGR</w:t>
      </w:r>
      <w:r w:rsidR="000B7515">
        <w:rPr>
          <w:rFonts w:ascii="Trebuchet MS" w:hAnsi="Trebuchet MS"/>
          <w:b/>
          <w:sz w:val="18"/>
          <w:szCs w:val="18"/>
          <w:u w:val="single"/>
        </w:rPr>
        <w:t>AMA (Departamento/Instituto si es un programa de doctorado regulado por el R.D. 778/1998)</w:t>
      </w:r>
      <w:r w:rsidRPr="00176733">
        <w:rPr>
          <w:rFonts w:ascii="Trebuchet MS" w:hAnsi="Trebuchet MS"/>
          <w:b/>
          <w:sz w:val="18"/>
          <w:szCs w:val="18"/>
          <w:u w:val="single"/>
        </w:rPr>
        <w:t>)</w:t>
      </w:r>
    </w:p>
    <w:p w14:paraId="7F3C29CC" w14:textId="77777777" w:rsidR="000B7515" w:rsidRDefault="00E73961" w:rsidP="000B7515">
      <w:pPr>
        <w:spacing w:after="0" w:line="240" w:lineRule="auto"/>
        <w:jc w:val="both"/>
        <w:rPr>
          <w:rFonts w:ascii="Trebuchet MS" w:hAnsi="Trebuchet MS"/>
          <w:sz w:val="18"/>
          <w:szCs w:val="18"/>
        </w:rPr>
      </w:pPr>
      <w:r w:rsidRPr="00176733">
        <w:rPr>
          <w:rFonts w:ascii="Trebuchet MS" w:hAnsi="Trebuchet MS"/>
          <w:sz w:val="18"/>
          <w:szCs w:val="18"/>
        </w:rPr>
        <w:t xml:space="preserve">La Comisión Académica (Consejo de Departamento/Instituto), reunida en sesión el </w:t>
      </w:r>
      <w:r w:rsidR="000B7515">
        <w:rPr>
          <w:rFonts w:ascii="Trebuchet MS" w:hAnsi="Trebuchet MS"/>
          <w:sz w:val="18"/>
          <w:szCs w:val="18"/>
        </w:rPr>
        <w:t>día</w:t>
      </w:r>
      <w:r w:rsidRPr="00176733">
        <w:rPr>
          <w:rFonts w:ascii="Trebuchet MS" w:hAnsi="Trebuchet MS"/>
          <w:sz w:val="18"/>
          <w:szCs w:val="18"/>
        </w:rPr>
        <w:tab/>
      </w:r>
      <w:r w:rsidRPr="00176733">
        <w:rPr>
          <w:rFonts w:ascii="Trebuchet MS" w:hAnsi="Trebuchet MS"/>
          <w:sz w:val="18"/>
          <w:szCs w:val="18"/>
        </w:rPr>
        <w:tab/>
      </w:r>
      <w:r w:rsidRPr="00176733">
        <w:rPr>
          <w:rFonts w:ascii="Trebuchet MS" w:hAnsi="Trebuchet MS"/>
          <w:sz w:val="18"/>
          <w:szCs w:val="18"/>
        </w:rPr>
        <w:tab/>
        <w:t>acordó aprobar el presente Plan de Investigación.</w:t>
      </w:r>
    </w:p>
    <w:p w14:paraId="421C8061" w14:textId="77777777" w:rsidR="000B7515" w:rsidRDefault="000B7515" w:rsidP="00FC7FC9">
      <w:pPr>
        <w:spacing w:after="0" w:line="240" w:lineRule="auto"/>
        <w:jc w:val="center"/>
        <w:rPr>
          <w:rFonts w:ascii="Trebuchet MS" w:hAnsi="Trebuchet MS"/>
          <w:sz w:val="18"/>
          <w:szCs w:val="18"/>
        </w:rPr>
      </w:pPr>
      <w:r>
        <w:rPr>
          <w:rFonts w:ascii="Trebuchet MS" w:hAnsi="Trebuchet MS"/>
          <w:sz w:val="18"/>
          <w:szCs w:val="18"/>
        </w:rPr>
        <w:t>En</w:t>
      </w:r>
      <w:r>
        <w:rPr>
          <w:rFonts w:ascii="Trebuchet MS" w:hAnsi="Trebuchet MS"/>
          <w:sz w:val="18"/>
          <w:szCs w:val="18"/>
        </w:rPr>
        <w:tab/>
      </w:r>
      <w:r w:rsidR="00173C6E">
        <w:rPr>
          <w:rFonts w:ascii="Trebuchet MS" w:hAnsi="Trebuchet MS"/>
          <w:sz w:val="18"/>
          <w:szCs w:val="18"/>
        </w:rPr>
        <w:tab/>
      </w:r>
      <w:r>
        <w:rPr>
          <w:rFonts w:ascii="Trebuchet MS" w:hAnsi="Trebuchet MS"/>
          <w:sz w:val="18"/>
          <w:szCs w:val="18"/>
        </w:rPr>
        <w:tab/>
        <w:t>a</w:t>
      </w:r>
      <w:r>
        <w:rPr>
          <w:rFonts w:ascii="Trebuchet MS" w:hAnsi="Trebuchet MS"/>
          <w:sz w:val="18"/>
          <w:szCs w:val="18"/>
        </w:rPr>
        <w:tab/>
        <w:t>de</w:t>
      </w:r>
    </w:p>
    <w:p w14:paraId="5A75DA16" w14:textId="77777777" w:rsidR="00085A22" w:rsidRPr="00FC7FC9" w:rsidRDefault="00085A22" w:rsidP="00FC7FC9">
      <w:pPr>
        <w:spacing w:after="0" w:line="240" w:lineRule="auto"/>
        <w:jc w:val="center"/>
        <w:rPr>
          <w:rFonts w:ascii="Trebuchet MS" w:hAnsi="Trebuchet MS"/>
          <w:sz w:val="18"/>
          <w:szCs w:val="18"/>
        </w:rPr>
      </w:pPr>
      <w:r w:rsidRPr="00FC7FC9">
        <w:rPr>
          <w:rFonts w:ascii="Trebuchet MS" w:hAnsi="Trebuchet MS"/>
          <w:sz w:val="18"/>
          <w:szCs w:val="18"/>
        </w:rPr>
        <w:t>El/la  Presidente/a de la Comisión (Director/a de Departamento/Instituto):</w:t>
      </w:r>
    </w:p>
    <w:p w14:paraId="763C5774" w14:textId="77777777" w:rsidR="00B2453C" w:rsidRDefault="000B7515" w:rsidP="000B7515">
      <w:pPr>
        <w:spacing w:line="240" w:lineRule="auto"/>
        <w:rPr>
          <w:rFonts w:ascii="Trebuchet MS" w:hAnsi="Trebuchet MS"/>
          <w:sz w:val="18"/>
          <w:szCs w:val="18"/>
        </w:rPr>
      </w:pPr>
      <w:r>
        <w:rPr>
          <w:rFonts w:ascii="Trebuchet MS" w:hAnsi="Trebuchet MS"/>
          <w:sz w:val="18"/>
          <w:szCs w:val="18"/>
        </w:rPr>
        <w:tab/>
      </w:r>
      <w:r>
        <w:rPr>
          <w:rFonts w:ascii="Trebuchet MS" w:hAnsi="Trebuchet MS"/>
          <w:sz w:val="18"/>
          <w:szCs w:val="18"/>
        </w:rPr>
        <w:tab/>
      </w:r>
      <w:r>
        <w:rPr>
          <w:rFonts w:ascii="Trebuchet MS" w:hAnsi="Trebuchet MS"/>
          <w:sz w:val="18"/>
          <w:szCs w:val="18"/>
        </w:rPr>
        <w:tab/>
      </w:r>
    </w:p>
    <w:p w14:paraId="03F3F8B4" w14:textId="77777777" w:rsidR="00CC1CD8" w:rsidRDefault="000B7515" w:rsidP="000B7515">
      <w:pPr>
        <w:spacing w:line="240" w:lineRule="auto"/>
        <w:rPr>
          <w:rFonts w:ascii="Trebuchet MS" w:hAnsi="Trebuchet MS"/>
          <w:sz w:val="18"/>
          <w:szCs w:val="18"/>
        </w:rPr>
      </w:pPr>
      <w:r>
        <w:rPr>
          <w:rFonts w:ascii="Trebuchet MS" w:hAnsi="Trebuchet MS"/>
          <w:sz w:val="18"/>
          <w:szCs w:val="18"/>
        </w:rPr>
        <w:tab/>
      </w:r>
    </w:p>
    <w:p w14:paraId="4198B2BC" w14:textId="77777777" w:rsidR="000B7515" w:rsidRDefault="000B7515" w:rsidP="00FC7FC9">
      <w:pPr>
        <w:spacing w:line="240" w:lineRule="auto"/>
        <w:jc w:val="center"/>
        <w:rPr>
          <w:rFonts w:ascii="Trebuchet MS" w:hAnsi="Trebuchet MS"/>
          <w:sz w:val="18"/>
          <w:szCs w:val="18"/>
        </w:rPr>
      </w:pPr>
      <w:r>
        <w:rPr>
          <w:rFonts w:ascii="Trebuchet MS" w:hAnsi="Trebuchet MS"/>
          <w:sz w:val="18"/>
          <w:szCs w:val="18"/>
        </w:rPr>
        <w:t>Fdo.:</w:t>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r w:rsidR="00FC7FC9">
        <w:rPr>
          <w:rFonts w:ascii="Trebuchet MS" w:hAnsi="Trebuchet MS"/>
          <w:sz w:val="18"/>
          <w:szCs w:val="18"/>
        </w:rPr>
        <w:tab/>
      </w:r>
    </w:p>
    <w:p w14:paraId="1A0DA99F" w14:textId="77777777" w:rsidR="00B457B5" w:rsidRPr="000B7515" w:rsidRDefault="00B457B5" w:rsidP="00B457B5">
      <w:pPr>
        <w:pStyle w:val="Piedepgina"/>
        <w:rPr>
          <w:b/>
          <w:i/>
        </w:rPr>
      </w:pPr>
      <w:r>
        <w:rPr>
          <w:b/>
          <w:i/>
        </w:rPr>
        <w:t xml:space="preserve">Este impreso debe remitirse al Sr. </w:t>
      </w:r>
      <w:r w:rsidR="002C046E">
        <w:rPr>
          <w:b/>
          <w:i/>
        </w:rPr>
        <w:t>Director de la Escuela de Doctorado</w:t>
      </w:r>
    </w:p>
    <w:p w14:paraId="1930EBA4" w14:textId="77777777" w:rsidR="00B457B5" w:rsidRDefault="00B457B5" w:rsidP="00B2453C">
      <w:pPr>
        <w:spacing w:line="240" w:lineRule="auto"/>
        <w:rPr>
          <w:rFonts w:ascii="Trebuchet MS" w:hAnsi="Trebuchet MS"/>
          <w:sz w:val="18"/>
          <w:szCs w:val="18"/>
        </w:rPr>
      </w:pPr>
    </w:p>
    <w:p w14:paraId="04CCB2DF" w14:textId="77777777" w:rsidR="00B457B5" w:rsidRDefault="00B457B5" w:rsidP="00B2453C">
      <w:pPr>
        <w:spacing w:line="240" w:lineRule="auto"/>
        <w:rPr>
          <w:rFonts w:ascii="Trebuchet MS" w:hAnsi="Trebuchet MS"/>
          <w:sz w:val="18"/>
          <w:szCs w:val="18"/>
        </w:rPr>
      </w:pPr>
    </w:p>
    <w:p w14:paraId="3BF6C2A5" w14:textId="77777777" w:rsidR="00B457B5" w:rsidRDefault="00B457B5" w:rsidP="008E3C52">
      <w:pPr>
        <w:pStyle w:val="Sinespaciado"/>
      </w:pPr>
      <w:r>
        <w:t>INTRODUCCIÓN Y JUSTIFICACIÓN DEL TEMA OBJETO DE ESTUDIO (MÁXIMO 50 LÍNEAS)</w:t>
      </w:r>
      <w:r w:rsidR="00300034">
        <w:t>:</w:t>
      </w:r>
    </w:p>
    <w:p w14:paraId="0495FF2C" w14:textId="77777777" w:rsidR="008E3C52" w:rsidRPr="008E3C52" w:rsidRDefault="008E3C52" w:rsidP="008E3C52">
      <w:pPr>
        <w:pStyle w:val="Sinespaciado"/>
        <w:rPr>
          <w:i/>
          <w:sz w:val="18"/>
          <w:szCs w:val="18"/>
          <w:lang w:val="en-US"/>
        </w:rPr>
      </w:pPr>
      <w:r w:rsidRPr="008E3C52">
        <w:rPr>
          <w:i/>
          <w:sz w:val="18"/>
          <w:szCs w:val="18"/>
          <w:lang w:val="en-US"/>
        </w:rPr>
        <w:t>INTRODUCTION AND JUSTIFICATION OF THE TOPIC OF STUDY (50 LINE MAXIMUM):</w:t>
      </w:r>
    </w:p>
    <w:p w14:paraId="096AFC8D" w14:textId="77777777" w:rsidR="00B457B5" w:rsidRPr="008E3C52" w:rsidRDefault="00B457B5" w:rsidP="00B2453C">
      <w:pPr>
        <w:spacing w:line="240" w:lineRule="auto"/>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4384" behindDoc="0" locked="0" layoutInCell="1" allowOverlap="1" wp14:anchorId="68D4863A" wp14:editId="3C2E3F81">
                <wp:simplePos x="0" y="0"/>
                <wp:positionH relativeFrom="column">
                  <wp:align>center</wp:align>
                </wp:positionH>
                <wp:positionV relativeFrom="paragraph">
                  <wp:posOffset>0</wp:posOffset>
                </wp:positionV>
                <wp:extent cx="6372860" cy="8972550"/>
                <wp:effectExtent l="0" t="0" r="2794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14289DCC" w14:textId="25633278" w:rsidR="0095745E" w:rsidRDefault="0095745E" w:rsidP="00B457B5">
                            <w:pPr>
                              <w:spacing w:after="0" w:line="240" w:lineRule="auto"/>
                            </w:pPr>
                            <w:r>
                              <w:t xml:space="preserve">La tecnología de agentes </w:t>
                            </w:r>
                            <w:ins w:id="4" w:author="Javi" w:date="2015-06-02T18:07:00Z">
                              <w:r>
                                <w:t xml:space="preserve">ha adquirido una gran importancia durante los </w:t>
                              </w:r>
                            </w:ins>
                            <w:ins w:id="5" w:author="Javi" w:date="2015-06-02T18:08:00Z">
                              <w:r>
                                <w:t xml:space="preserve">últimos años en el ámbito de la Inteligencia Artificial distribuida. </w:t>
                              </w:r>
                            </w:ins>
                            <w:r>
                              <w:t xml:space="preserve">Los sistemas </w:t>
                            </w:r>
                            <w:proofErr w:type="spellStart"/>
                            <w:r>
                              <w:t>multiagente</w:t>
                            </w:r>
                            <w:proofErr w:type="spellEnd"/>
                            <w:r>
                              <w:t xml:space="preserve"> permiten solucionar problemas </w:t>
                            </w:r>
                            <w:ins w:id="6" w:author="Javi" w:date="2015-06-02T18:08:00Z">
                              <w:r>
                                <w:t>de forma distribuida, tomado ventaja de los comportamientos sociales y de los comportamientos</w:t>
                              </w:r>
                            </w:ins>
                            <w:r>
                              <w:t xml:space="preserve"> individual</w:t>
                            </w:r>
                            <w:ins w:id="7" w:author="Javi" w:date="2015-06-02T18:09:00Z">
                              <w:r>
                                <w:t xml:space="preserve">es de los agentes. Uno de los ámbitos de aplicación de los sistemas </w:t>
                              </w:r>
                              <w:proofErr w:type="spellStart"/>
                              <w:r>
                                <w:t>multiagente</w:t>
                              </w:r>
                              <w:proofErr w:type="spellEnd"/>
                              <w:r>
                                <w:t xml:space="preserve"> en la actualidad es la</w:t>
                              </w:r>
                            </w:ins>
                            <w:r>
                              <w:t xml:space="preserve"> gestión de ciudades inteligentes. El grupo de investigación BISITE [1] es puntero en estudios de sistemas </w:t>
                            </w:r>
                            <w:proofErr w:type="spellStart"/>
                            <w:r>
                              <w:t>multiagente</w:t>
                            </w:r>
                            <w:proofErr w:type="spellEnd"/>
                            <w:r>
                              <w:t xml:space="preserve"> aplicados a múltiples casos de estudio, como por ejemplo [2][3][4][5].</w:t>
                            </w:r>
                          </w:p>
                          <w:p w14:paraId="753A4DD5" w14:textId="77777777" w:rsidR="0095745E" w:rsidRDefault="0095745E" w:rsidP="00B457B5">
                            <w:pPr>
                              <w:spacing w:after="0" w:line="240" w:lineRule="auto"/>
                            </w:pPr>
                          </w:p>
                          <w:p w14:paraId="58C8E375" w14:textId="77D89D3E" w:rsidR="0095745E" w:rsidRDefault="0095745E" w:rsidP="00B457B5">
                            <w:pPr>
                              <w:spacing w:after="0" w:line="240" w:lineRule="auto"/>
                            </w:pPr>
                            <w:ins w:id="8" w:author="Javi" w:date="2015-06-02T18:10:00Z">
                              <w:r>
                                <w:t xml:space="preserve">Las ciudades inteligentes </w:t>
                              </w:r>
                            </w:ins>
                            <w:ins w:id="9" w:author="Javi" w:date="2015-06-02T18:11:00Z">
                              <w:r>
                                <w:t>adquieren</w:t>
                              </w:r>
                            </w:ins>
                            <w:ins w:id="10" w:author="Javi" w:date="2015-06-02T18:10:00Z">
                              <w:r>
                                <w:t xml:space="preserve"> una gran importancia en nuestros días y son objetivos prioritarios de investigación en América y la Unión Europea, como demuestran por ejemplo los objetivos </w:t>
                              </w:r>
                            </w:ins>
                            <w:ins w:id="11" w:author="Javi" w:date="2015-06-02T18:11:00Z">
                              <w:r>
                                <w:t>prioritarios</w:t>
                              </w:r>
                            </w:ins>
                            <w:ins w:id="12" w:author="Javi" w:date="2015-06-02T18:10:00Z">
                              <w:r>
                                <w:t xml:space="preserve"> del H2020. </w:t>
                              </w:r>
                            </w:ins>
                            <w:r>
                              <w:t xml:space="preserve">Una de las principales preocupaciones en la actualidad para la mayoría de ciudades es la </w:t>
                            </w:r>
                            <w:ins w:id="13" w:author="Javi" w:date="2015-06-02T18:11:00Z">
                              <w:r>
                                <w:t xml:space="preserve">integración de nuevas tecnologías en los entornos cotidianos y su </w:t>
                              </w:r>
                            </w:ins>
                            <w:r>
                              <w:t xml:space="preserve">adaptación para ofrecer mayor bienestar a cada ciudadano sin necesidad de invertir grandes cantidades de dinero. </w:t>
                            </w:r>
                            <w:ins w:id="14" w:author="Javi" w:date="2015-06-02T18:12:00Z">
                              <w:r>
                                <w:t>Uno de los principales objetivos es mejorar</w:t>
                              </w:r>
                            </w:ins>
                            <w:r>
                              <w:t xml:space="preserve"> el ahorro </w:t>
                            </w:r>
                            <w:ins w:id="15" w:author="Javi" w:date="2015-06-02T18:12:00Z">
                              <w:r>
                                <w:t xml:space="preserve">energético y </w:t>
                              </w:r>
                            </w:ins>
                            <w:r>
                              <w:t>económico a medio plazo,</w:t>
                            </w:r>
                            <w:ins w:id="16" w:author="Pablo Chamoso" w:date="2015-06-02T19:02:00Z">
                              <w:r>
                                <w:t xml:space="preserve"> </w:t>
                              </w:r>
                            </w:ins>
                            <w:ins w:id="17" w:author="Javi" w:date="2015-06-02T18:13:00Z">
                              <w:r>
                                <w:t>así como la construcción de economías sostenibles</w:t>
                              </w:r>
                            </w:ins>
                            <w:r>
                              <w:t>.</w:t>
                            </w:r>
                          </w:p>
                          <w:p w14:paraId="2DCADBBE" w14:textId="77777777" w:rsidR="0095745E" w:rsidRDefault="0095745E" w:rsidP="00B457B5">
                            <w:pPr>
                              <w:spacing w:after="0" w:line="240" w:lineRule="auto"/>
                            </w:pPr>
                          </w:p>
                          <w:p w14:paraId="5A5CD280" w14:textId="4C155B71" w:rsidR="0095745E" w:rsidRDefault="0095745E" w:rsidP="00B457B5">
                            <w:pPr>
                              <w:spacing w:after="0" w:line="240" w:lineRule="auto"/>
                            </w:pPr>
                            <w:r>
                              <w:t xml:space="preserve">Los avances tecnológicos se producen a pasos agigantados y de manera más rápida de lo que pensamos, por lo que la adaptabilidad a las tecnologías emergentes ha de ser un factor clave para las ciudades que quieran ofrecer el mejor servicio a sus ciudadanos en cada momento. </w:t>
                            </w:r>
                            <w:ins w:id="18" w:author="Javi" w:date="2015-06-02T18:13:00Z">
                              <w:r>
                                <w:t>Se trata de un reto que requiere de soluciones novedosas, ya que en la actualidad no es posible encontrar arquitecturas auto-adaptativas para entornos de ciudades inteligentes, que permitan una gesti</w:t>
                              </w:r>
                            </w:ins>
                            <w:ins w:id="19" w:author="Javi" w:date="2015-06-02T18:14:00Z">
                              <w:r>
                                <w:t>ón eficiente de las tecnolog</w:t>
                              </w:r>
                            </w:ins>
                            <w:ins w:id="20" w:author="Javi" w:date="2015-06-02T18:15:00Z">
                              <w:r>
                                <w:t>ías y servicios</w:t>
                              </w:r>
                            </w:ins>
                            <w:ins w:id="21" w:author="Javi" w:date="2015-06-02T18:20:00Z">
                              <w:r>
                                <w:t xml:space="preserve"> [6]</w:t>
                              </w:r>
                            </w:ins>
                            <w:ins w:id="22" w:author="Javi" w:date="2015-06-02T18:15:00Z">
                              <w:r>
                                <w:t xml:space="preserve">. </w:t>
                              </w:r>
                            </w:ins>
                            <w:r>
                              <w:t xml:space="preserve">Con este propósito, se ha planteado el diseño de una arquitectura </w:t>
                            </w:r>
                            <w:proofErr w:type="spellStart"/>
                            <w:r>
                              <w:t>multiagente</w:t>
                            </w:r>
                            <w:proofErr w:type="spellEnd"/>
                            <w:r>
                              <w:t xml:space="preserve"> que permita esta adaptabilidad </w:t>
                            </w:r>
                            <w:ins w:id="23" w:author="Javi" w:date="2015-06-02T18:15:00Z">
                              <w:r>
                                <w:t>mediante la integración dinámica de redes de sensores y la propuesta de servicios personalizados</w:t>
                              </w:r>
                            </w:ins>
                            <w:r>
                              <w:t>. Esto es, el hecho de cambiar la tecnología de un servicio, únicamente repercute en ahorro o en bienestar, sin que el usuario administrador/gestor o incluso el ciudadano tenga que modificar su conducta habitual.</w:t>
                            </w:r>
                          </w:p>
                          <w:p w14:paraId="36046778" w14:textId="77777777" w:rsidR="0095745E" w:rsidRDefault="0095745E" w:rsidP="00B457B5">
                            <w:pPr>
                              <w:spacing w:after="0" w:line="240" w:lineRule="auto"/>
                            </w:pPr>
                          </w:p>
                          <w:p w14:paraId="620240CE" w14:textId="669046E6" w:rsidR="0095745E" w:rsidRDefault="0095745E" w:rsidP="008A2CCF">
                            <w:pPr>
                              <w:spacing w:after="0" w:line="240" w:lineRule="auto"/>
                            </w:pPr>
                            <w:r>
                              <w:t xml:space="preserve">Esta arquitectura </w:t>
                            </w:r>
                            <w:proofErr w:type="spellStart"/>
                            <w:r>
                              <w:t>multiagente</w:t>
                            </w:r>
                            <w:proofErr w:type="spellEnd"/>
                            <w:ins w:id="24" w:author="Javi" w:date="2015-06-02T18:16:00Z">
                              <w:r>
                                <w:t xml:space="preserve"> con capacidades de adaptación dinámica</w:t>
                              </w:r>
                            </w:ins>
                            <w:r>
                              <w:t xml:space="preserve"> </w:t>
                            </w:r>
                            <w:ins w:id="25" w:author="Javi" w:date="2015-06-02T18:17:00Z">
                              <w:r>
                                <w:t>permitirá gestionar recursos en entornos de</w:t>
                              </w:r>
                            </w:ins>
                            <w:r>
                              <w:t xml:space="preserve"> </w:t>
                            </w:r>
                            <w:proofErr w:type="spellStart"/>
                            <w:r>
                              <w:t>smart</w:t>
                            </w:r>
                            <w:proofErr w:type="spellEnd"/>
                            <w:r>
                              <w:t xml:space="preserve"> </w:t>
                            </w:r>
                            <w:proofErr w:type="spellStart"/>
                            <w:r>
                              <w:t>cities</w:t>
                            </w:r>
                            <w:proofErr w:type="spellEnd"/>
                            <w:r>
                              <w:t xml:space="preserve">. La arquitectura </w:t>
                            </w:r>
                            <w:proofErr w:type="spellStart"/>
                            <w:r>
                              <w:t>multiagente</w:t>
                            </w:r>
                            <w:proofErr w:type="spellEnd"/>
                            <w:r>
                              <w:t>, contará con la principal característica de ser auto-adaptativa,</w:t>
                            </w:r>
                            <w:ins w:id="26" w:author="Javi" w:date="2015-06-02T18:17:00Z">
                              <w:r>
                                <w:t xml:space="preserve"> combinando sistemas organizativos de alto nivel con sistemas </w:t>
                              </w:r>
                              <w:proofErr w:type="spellStart"/>
                              <w:r>
                                <w:t>bio</w:t>
                              </w:r>
                            </w:ins>
                            <w:proofErr w:type="spellEnd"/>
                            <w:ins w:id="27" w:author="Pablo Chamoso" w:date="2015-06-02T19:04:00Z">
                              <w:r>
                                <w:t>-</w:t>
                              </w:r>
                            </w:ins>
                            <w:ins w:id="28" w:author="Javi" w:date="2015-06-02T18:17:00Z">
                              <w:r>
                                <w:t>inspirados de inteligencia colaborativa,</w:t>
                              </w:r>
                            </w:ins>
                            <w:r>
                              <w:t xml:space="preserve"> lo que la hará robusta ante los posibles cambios y configuraciones que pueda tener una ciudad o la tecnología de los sensores que necesita para recuperar información del entorno.</w:t>
                            </w:r>
                          </w:p>
                          <w:p w14:paraId="0B7D135A" w14:textId="77777777" w:rsidR="0095745E" w:rsidRDefault="0095745E" w:rsidP="00B457B5">
                            <w:pPr>
                              <w:spacing w:after="0" w:line="240" w:lineRule="auto"/>
                            </w:pPr>
                          </w:p>
                          <w:p w14:paraId="585C287A" w14:textId="77777777" w:rsidR="0095745E" w:rsidRDefault="0095745E" w:rsidP="00B457B5">
                            <w:pPr>
                              <w:spacing w:after="0" w:line="240" w:lineRule="auto"/>
                            </w:pPr>
                          </w:p>
                          <w:p w14:paraId="6289C6C8" w14:textId="77777777" w:rsidR="0095745E" w:rsidRDefault="0095745E" w:rsidP="00B457B5">
                            <w:pPr>
                              <w:spacing w:after="0" w:line="240" w:lineRule="auto"/>
                            </w:pPr>
                          </w:p>
                          <w:p w14:paraId="5A9BC72A" w14:textId="77777777" w:rsidR="0095745E" w:rsidRDefault="0095745E" w:rsidP="00B457B5">
                            <w:pPr>
                              <w:spacing w:after="0" w:line="240" w:lineRule="auto"/>
                            </w:pPr>
                          </w:p>
                          <w:p w14:paraId="25346E4D" w14:textId="77777777" w:rsidR="0095745E" w:rsidRDefault="0095745E" w:rsidP="00B457B5">
                            <w:pPr>
                              <w:spacing w:after="0" w:line="240" w:lineRule="auto"/>
                            </w:pPr>
                          </w:p>
                          <w:p w14:paraId="677843DB" w14:textId="77777777" w:rsidR="0095745E" w:rsidRDefault="0095745E" w:rsidP="00B457B5">
                            <w:pPr>
                              <w:spacing w:after="0" w:line="240" w:lineRule="auto"/>
                            </w:pPr>
                          </w:p>
                          <w:p w14:paraId="0BD01821" w14:textId="77777777" w:rsidR="0095745E" w:rsidRDefault="0095745E" w:rsidP="00B457B5">
                            <w:pPr>
                              <w:spacing w:after="0" w:line="240" w:lineRule="auto"/>
                            </w:pPr>
                          </w:p>
                          <w:p w14:paraId="493A6F39" w14:textId="77777777" w:rsidR="0095745E" w:rsidRDefault="0095745E" w:rsidP="00B457B5">
                            <w:pPr>
                              <w:spacing w:after="0" w:line="240" w:lineRule="auto"/>
                            </w:pPr>
                          </w:p>
                          <w:p w14:paraId="61C9B140" w14:textId="77777777" w:rsidR="0095745E" w:rsidRDefault="0095745E" w:rsidP="00B457B5">
                            <w:pPr>
                              <w:spacing w:after="0" w:line="240" w:lineRule="auto"/>
                            </w:pPr>
                          </w:p>
                          <w:p w14:paraId="11A1D266" w14:textId="77777777" w:rsidR="0095745E" w:rsidRDefault="0095745E" w:rsidP="00B457B5">
                            <w:pPr>
                              <w:spacing w:after="0" w:line="240" w:lineRule="auto"/>
                            </w:pPr>
                          </w:p>
                          <w:p w14:paraId="081146FC" w14:textId="77777777" w:rsidR="0095745E" w:rsidRDefault="0095745E" w:rsidP="00B457B5">
                            <w:pPr>
                              <w:spacing w:after="0" w:line="240" w:lineRule="auto"/>
                            </w:pPr>
                          </w:p>
                          <w:p w14:paraId="19DCE04E" w14:textId="77777777" w:rsidR="0095745E" w:rsidRDefault="0095745E" w:rsidP="00B457B5">
                            <w:pPr>
                              <w:spacing w:after="0" w:line="240" w:lineRule="auto"/>
                            </w:pPr>
                          </w:p>
                          <w:p w14:paraId="4995D100" w14:textId="77777777" w:rsidR="0095745E" w:rsidRDefault="0095745E" w:rsidP="00B457B5">
                            <w:pPr>
                              <w:spacing w:after="0" w:line="240" w:lineRule="auto"/>
                            </w:pPr>
                          </w:p>
                          <w:p w14:paraId="137FBD7A" w14:textId="77777777" w:rsidR="0095745E" w:rsidRDefault="0095745E" w:rsidP="00B457B5">
                            <w:pPr>
                              <w:spacing w:after="0" w:line="240" w:lineRule="auto"/>
                            </w:pPr>
                          </w:p>
                          <w:p w14:paraId="2694A7F2" w14:textId="77777777" w:rsidR="0095745E" w:rsidRDefault="0095745E" w:rsidP="00B457B5">
                            <w:pPr>
                              <w:spacing w:after="0" w:line="240" w:lineRule="auto"/>
                            </w:pPr>
                          </w:p>
                          <w:p w14:paraId="2FFBB25A" w14:textId="77777777" w:rsidR="0095745E" w:rsidRDefault="0095745E" w:rsidP="00B457B5">
                            <w:pPr>
                              <w:spacing w:after="0" w:line="240" w:lineRule="auto"/>
                            </w:pPr>
                          </w:p>
                          <w:p w14:paraId="65F5EC74" w14:textId="77777777" w:rsidR="0095745E" w:rsidRDefault="0095745E" w:rsidP="00B457B5">
                            <w:pPr>
                              <w:spacing w:after="0" w:line="240" w:lineRule="auto"/>
                            </w:pPr>
                          </w:p>
                          <w:p w14:paraId="267CFC1A" w14:textId="77777777" w:rsidR="0095745E" w:rsidRDefault="0095745E" w:rsidP="00B457B5">
                            <w:pPr>
                              <w:spacing w:after="0" w:line="240" w:lineRule="auto"/>
                            </w:pPr>
                          </w:p>
                          <w:p w14:paraId="23E042BF" w14:textId="77777777" w:rsidR="0095745E" w:rsidRDefault="0095745E" w:rsidP="00B457B5">
                            <w:pPr>
                              <w:spacing w:after="0" w:line="240" w:lineRule="auto"/>
                            </w:pPr>
                          </w:p>
                          <w:p w14:paraId="6D6D4FEF" w14:textId="77777777" w:rsidR="0095745E" w:rsidRDefault="0095745E" w:rsidP="00B457B5">
                            <w:pPr>
                              <w:spacing w:after="0" w:line="240" w:lineRule="auto"/>
                            </w:pPr>
                          </w:p>
                          <w:p w14:paraId="15A066A8" w14:textId="77777777" w:rsidR="0095745E" w:rsidRDefault="0095745E" w:rsidP="00B457B5">
                            <w:pPr>
                              <w:spacing w:after="0" w:line="240" w:lineRule="auto"/>
                            </w:pPr>
                          </w:p>
                          <w:p w14:paraId="458F04FC" w14:textId="77777777" w:rsidR="0095745E" w:rsidRDefault="0095745E" w:rsidP="00B457B5">
                            <w:pPr>
                              <w:spacing w:after="0" w:line="240" w:lineRule="auto"/>
                            </w:pPr>
                          </w:p>
                          <w:p w14:paraId="1ABF1C1A" w14:textId="77777777" w:rsidR="0095745E" w:rsidRDefault="0095745E" w:rsidP="00B457B5">
                            <w:pPr>
                              <w:spacing w:after="0" w:line="240" w:lineRule="auto"/>
                            </w:pPr>
                          </w:p>
                          <w:p w14:paraId="30A5E225" w14:textId="77777777" w:rsidR="0095745E" w:rsidRDefault="0095745E" w:rsidP="00B457B5">
                            <w:pPr>
                              <w:spacing w:after="0" w:line="240" w:lineRule="auto"/>
                            </w:pPr>
                          </w:p>
                          <w:p w14:paraId="66E170F8" w14:textId="77777777" w:rsidR="0095745E" w:rsidRDefault="0095745E" w:rsidP="00B457B5">
                            <w:pPr>
                              <w:spacing w:after="0" w:line="240" w:lineRule="auto"/>
                            </w:pPr>
                          </w:p>
                          <w:p w14:paraId="71B7B787" w14:textId="77777777" w:rsidR="0095745E" w:rsidRDefault="0095745E" w:rsidP="00B457B5">
                            <w:pPr>
                              <w:spacing w:after="0" w:line="240" w:lineRule="auto"/>
                            </w:pPr>
                          </w:p>
                          <w:p w14:paraId="3008A34A" w14:textId="77777777" w:rsidR="0095745E" w:rsidRDefault="0095745E" w:rsidP="00B457B5">
                            <w:pPr>
                              <w:spacing w:after="0" w:line="240" w:lineRule="auto"/>
                            </w:pPr>
                          </w:p>
                          <w:p w14:paraId="566D216D" w14:textId="77777777" w:rsidR="0095745E" w:rsidRDefault="0095745E" w:rsidP="00B457B5">
                            <w:pPr>
                              <w:spacing w:after="0" w:line="240" w:lineRule="auto"/>
                            </w:pPr>
                          </w:p>
                          <w:p w14:paraId="33A840BE" w14:textId="77777777" w:rsidR="0095745E" w:rsidRDefault="0095745E" w:rsidP="00B457B5">
                            <w:pPr>
                              <w:spacing w:after="0" w:line="240" w:lineRule="auto"/>
                            </w:pPr>
                          </w:p>
                          <w:p w14:paraId="58C89350" w14:textId="77777777" w:rsidR="0095745E" w:rsidRDefault="0095745E" w:rsidP="00B457B5">
                            <w:pPr>
                              <w:spacing w:after="0" w:line="240" w:lineRule="auto"/>
                            </w:pPr>
                          </w:p>
                          <w:p w14:paraId="21C8392F" w14:textId="77777777" w:rsidR="0095745E" w:rsidRDefault="0095745E" w:rsidP="00B457B5">
                            <w:pPr>
                              <w:spacing w:after="0" w:line="240" w:lineRule="auto"/>
                            </w:pPr>
                          </w:p>
                          <w:p w14:paraId="194680BD" w14:textId="77777777" w:rsidR="0095745E" w:rsidRDefault="0095745E" w:rsidP="00B457B5">
                            <w:pPr>
                              <w:spacing w:after="0" w:line="240" w:lineRule="auto"/>
                            </w:pPr>
                          </w:p>
                          <w:p w14:paraId="40C5A322" w14:textId="77777777" w:rsidR="0095745E" w:rsidRDefault="0095745E" w:rsidP="00B457B5">
                            <w:pPr>
                              <w:spacing w:after="0" w:line="240" w:lineRule="auto"/>
                            </w:pPr>
                          </w:p>
                          <w:p w14:paraId="79102C56" w14:textId="77777777" w:rsidR="0095745E" w:rsidRDefault="0095745E" w:rsidP="00B457B5">
                            <w:pPr>
                              <w:spacing w:after="0" w:line="240" w:lineRule="auto"/>
                            </w:pPr>
                          </w:p>
                          <w:p w14:paraId="7C81C90A" w14:textId="77777777" w:rsidR="0095745E" w:rsidRDefault="0095745E" w:rsidP="00B457B5">
                            <w:pPr>
                              <w:spacing w:after="0" w:line="240" w:lineRule="auto"/>
                            </w:pPr>
                          </w:p>
                          <w:p w14:paraId="1A0A70C2" w14:textId="77777777" w:rsidR="0095745E" w:rsidRDefault="0095745E" w:rsidP="00B457B5">
                            <w:pPr>
                              <w:spacing w:after="0" w:line="240" w:lineRule="auto"/>
                            </w:pPr>
                          </w:p>
                          <w:p w14:paraId="1D947A27" w14:textId="77777777" w:rsidR="0095745E" w:rsidRDefault="0095745E" w:rsidP="00B457B5">
                            <w:pPr>
                              <w:spacing w:after="0" w:line="240" w:lineRule="auto"/>
                            </w:pPr>
                          </w:p>
                          <w:p w14:paraId="641EDC11" w14:textId="77777777" w:rsidR="0095745E" w:rsidRDefault="0095745E" w:rsidP="00B457B5">
                            <w:pPr>
                              <w:spacing w:after="0" w:line="240" w:lineRule="auto"/>
                            </w:pPr>
                          </w:p>
                          <w:p w14:paraId="0EED7755" w14:textId="77777777" w:rsidR="0095745E" w:rsidRDefault="0095745E" w:rsidP="00B457B5">
                            <w:pPr>
                              <w:spacing w:after="0" w:line="240" w:lineRule="auto"/>
                            </w:pPr>
                          </w:p>
                          <w:p w14:paraId="4707B4B8" w14:textId="77777777" w:rsidR="0095745E" w:rsidRDefault="0095745E" w:rsidP="00B457B5">
                            <w:pPr>
                              <w:spacing w:after="0" w:line="240" w:lineRule="auto"/>
                            </w:pPr>
                          </w:p>
                          <w:p w14:paraId="0DACE391" w14:textId="77777777" w:rsidR="0095745E" w:rsidRDefault="0095745E" w:rsidP="00B457B5">
                            <w:pPr>
                              <w:spacing w:after="0" w:line="240" w:lineRule="auto"/>
                            </w:pPr>
                          </w:p>
                          <w:p w14:paraId="3CA2FAA8" w14:textId="77777777" w:rsidR="0095745E" w:rsidRDefault="0095745E" w:rsidP="00B457B5">
                            <w:pPr>
                              <w:spacing w:after="0" w:line="240" w:lineRule="auto"/>
                            </w:pPr>
                          </w:p>
                          <w:p w14:paraId="5376D5B9" w14:textId="77777777" w:rsidR="0095745E" w:rsidRDefault="0095745E" w:rsidP="00B457B5">
                            <w:pPr>
                              <w:spacing w:after="0" w:line="240" w:lineRule="auto"/>
                            </w:pPr>
                          </w:p>
                          <w:p w14:paraId="10F1FA1E" w14:textId="77777777" w:rsidR="0095745E" w:rsidRDefault="0095745E" w:rsidP="00B457B5">
                            <w:pPr>
                              <w:spacing w:after="0" w:line="240" w:lineRule="auto"/>
                            </w:pPr>
                          </w:p>
                          <w:p w14:paraId="2E15178F" w14:textId="77777777" w:rsidR="0095745E" w:rsidRDefault="0095745E" w:rsidP="00B457B5">
                            <w:pPr>
                              <w:spacing w:after="0" w:line="240" w:lineRule="auto"/>
                            </w:pPr>
                          </w:p>
                          <w:p w14:paraId="7A358770" w14:textId="77777777" w:rsidR="0095745E" w:rsidRDefault="0095745E" w:rsidP="00B457B5">
                            <w:pPr>
                              <w:spacing w:after="0" w:line="240" w:lineRule="auto"/>
                            </w:pPr>
                          </w:p>
                          <w:p w14:paraId="7299C041" w14:textId="77777777" w:rsidR="0095745E" w:rsidRDefault="0095745E" w:rsidP="00B457B5">
                            <w:pPr>
                              <w:spacing w:after="0" w:line="240" w:lineRule="auto"/>
                            </w:pPr>
                          </w:p>
                          <w:p w14:paraId="0F718576" w14:textId="77777777" w:rsidR="0095745E" w:rsidRDefault="0095745E" w:rsidP="00B457B5">
                            <w:pPr>
                              <w:spacing w:after="0" w:line="240" w:lineRule="auto"/>
                            </w:pPr>
                          </w:p>
                          <w:p w14:paraId="1119BF7C" w14:textId="77777777" w:rsidR="0095745E" w:rsidRDefault="0095745E" w:rsidP="00B457B5">
                            <w:pPr>
                              <w:spacing w:after="0" w:line="240" w:lineRule="auto"/>
                            </w:pPr>
                          </w:p>
                          <w:p w14:paraId="23D3B3B1" w14:textId="77777777" w:rsidR="0095745E" w:rsidRDefault="0095745E" w:rsidP="00B457B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0;margin-top:0;width:501.8pt;height:706.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">
                <v:textbox>
                  <w:txbxContent>
                    <w:p w14:paraId="14289DCC" w14:textId="25633278" w:rsidR="0095745E" w:rsidRDefault="0095745E" w:rsidP="00B457B5">
                      <w:pPr>
                        <w:spacing w:after="0" w:line="240" w:lineRule="auto"/>
                      </w:pPr>
                      <w:bookmarkStart w:id="30" w:name="_GoBack"/>
                      <w:r>
                        <w:t xml:space="preserve">La tecnología de agentes </w:t>
                      </w:r>
                      <w:ins w:id="31" w:author="Javi" w:date="2015-06-02T18:07:00Z">
                        <w:r>
                          <w:t xml:space="preserve">ha adquirido una gran importancia durante los </w:t>
                        </w:r>
                      </w:ins>
                      <w:ins w:id="32" w:author="Javi" w:date="2015-06-02T18:08:00Z">
                        <w:r>
                          <w:t xml:space="preserve">últimos años en el ámbito de la Inteligencia Artificial distribuida. </w:t>
                        </w:r>
                      </w:ins>
                      <w:r>
                        <w:t xml:space="preserve">Los sistemas multiagente permiten solucionar problemas </w:t>
                      </w:r>
                      <w:ins w:id="33" w:author="Javi" w:date="2015-06-02T18:08:00Z">
                        <w:r>
                          <w:t>de forma distribuida, tomado ventaja de los comportamientos sociales y de los comportamientos</w:t>
                        </w:r>
                      </w:ins>
                      <w:r>
                        <w:t xml:space="preserve"> individual</w:t>
                      </w:r>
                      <w:ins w:id="34" w:author="Javi" w:date="2015-06-02T18:09:00Z">
                        <w:r>
                          <w:t>es de los agentes. Uno de los ámbitos de aplicación de los sistemas multiagente en la actualidad es la</w:t>
                        </w:r>
                      </w:ins>
                      <w:r>
                        <w:t xml:space="preserve"> gestión de ciudades inteligentes. El grupo de investigación BISITE [1] es puntero en estudios de sistemas multiagente aplicados a múltiples casos de estudio, como por ejemplo [2][3][4][5].</w:t>
                      </w:r>
                    </w:p>
                    <w:p w14:paraId="753A4DD5" w14:textId="77777777" w:rsidR="0095745E" w:rsidRDefault="0095745E" w:rsidP="00B457B5">
                      <w:pPr>
                        <w:spacing w:after="0" w:line="240" w:lineRule="auto"/>
                      </w:pPr>
                    </w:p>
                    <w:p w14:paraId="58C8E375" w14:textId="77D89D3E" w:rsidR="0095745E" w:rsidRDefault="0095745E" w:rsidP="00B457B5">
                      <w:pPr>
                        <w:spacing w:after="0" w:line="240" w:lineRule="auto"/>
                      </w:pPr>
                      <w:ins w:id="35" w:author="Javi" w:date="2015-06-02T18:10:00Z">
                        <w:r>
                          <w:t xml:space="preserve">Las ciudades inteligentes </w:t>
                        </w:r>
                      </w:ins>
                      <w:ins w:id="36" w:author="Javi" w:date="2015-06-02T18:11:00Z">
                        <w:r>
                          <w:t>adquieren</w:t>
                        </w:r>
                      </w:ins>
                      <w:ins w:id="37" w:author="Javi" w:date="2015-06-02T18:10:00Z">
                        <w:r>
                          <w:t xml:space="preserve"> una gran importancia en nuestros días y son objetivos prioritarios de investigación en América y la Unión Europea, como demuestran por ejemplo los objetivos </w:t>
                        </w:r>
                      </w:ins>
                      <w:ins w:id="38" w:author="Javi" w:date="2015-06-02T18:11:00Z">
                        <w:r>
                          <w:t>prioritarios</w:t>
                        </w:r>
                      </w:ins>
                      <w:ins w:id="39" w:author="Javi" w:date="2015-06-02T18:10:00Z">
                        <w:r>
                          <w:t xml:space="preserve"> del H2020. </w:t>
                        </w:r>
                      </w:ins>
                      <w:r>
                        <w:t xml:space="preserve">Una de las principales preocupaciones en la actualidad para la mayoría de ciudades es la </w:t>
                      </w:r>
                      <w:ins w:id="40" w:author="Javi" w:date="2015-06-02T18:11:00Z">
                        <w:r>
                          <w:t xml:space="preserve">integración de nuevas tecnologías en los entornos cotidianos y su </w:t>
                        </w:r>
                      </w:ins>
                      <w:r>
                        <w:t xml:space="preserve">adaptación para ofrecer mayor bienestar a cada ciudadano sin necesidad de invertir grandes cantidades de dinero. </w:t>
                      </w:r>
                      <w:ins w:id="41" w:author="Javi" w:date="2015-06-02T18:12:00Z">
                        <w:r>
                          <w:t>Uno de los principales objetivos es mejorar</w:t>
                        </w:r>
                      </w:ins>
                      <w:r>
                        <w:t xml:space="preserve"> el ahorro </w:t>
                      </w:r>
                      <w:ins w:id="42" w:author="Javi" w:date="2015-06-02T18:12:00Z">
                        <w:r>
                          <w:t xml:space="preserve">energético y </w:t>
                        </w:r>
                      </w:ins>
                      <w:r>
                        <w:t>económico a medio plazo,</w:t>
                      </w:r>
                      <w:ins w:id="43" w:author="Pablo Chamoso" w:date="2015-06-02T19:02:00Z">
                        <w:r>
                          <w:t xml:space="preserve"> </w:t>
                        </w:r>
                      </w:ins>
                      <w:ins w:id="44" w:author="Javi" w:date="2015-06-02T18:13:00Z">
                        <w:r>
                          <w:t>así como la construcción de economías sostenibles</w:t>
                        </w:r>
                      </w:ins>
                      <w:r>
                        <w:t>.</w:t>
                      </w:r>
                    </w:p>
                    <w:p w14:paraId="2DCADBBE" w14:textId="77777777" w:rsidR="0095745E" w:rsidRDefault="0095745E" w:rsidP="00B457B5">
                      <w:pPr>
                        <w:spacing w:after="0" w:line="240" w:lineRule="auto"/>
                      </w:pPr>
                    </w:p>
                    <w:p w14:paraId="5A5CD280" w14:textId="4C155B71" w:rsidR="0095745E" w:rsidRDefault="0095745E" w:rsidP="00B457B5">
                      <w:pPr>
                        <w:spacing w:after="0" w:line="240" w:lineRule="auto"/>
                      </w:pPr>
                      <w:r>
                        <w:t xml:space="preserve">Los avances tecnológicos se producen a pasos agigantados y de manera más rápida de lo que pensamos, por lo que la adaptabilidad a las tecnologías emergentes ha de ser un factor clave para las ciudades que quieran ofrecer el mejor servicio a sus ciudadanos en cada momento. </w:t>
                      </w:r>
                      <w:ins w:id="45" w:author="Javi" w:date="2015-06-02T18:13:00Z">
                        <w:r>
                          <w:t>Se trata de un reto que requiere de soluciones novedosas, ya que en la actualidad no es posible encontrar arquitecturas auto-adaptativas para entornos de ciudades inteligentes, que permitan una gesti</w:t>
                        </w:r>
                      </w:ins>
                      <w:ins w:id="46" w:author="Javi" w:date="2015-06-02T18:14:00Z">
                        <w:r>
                          <w:t>ón eficiente de las tecnolog</w:t>
                        </w:r>
                      </w:ins>
                      <w:ins w:id="47" w:author="Javi" w:date="2015-06-02T18:15:00Z">
                        <w:r>
                          <w:t>ías y servicios</w:t>
                        </w:r>
                      </w:ins>
                      <w:ins w:id="48" w:author="Javi" w:date="2015-06-02T18:20:00Z">
                        <w:r>
                          <w:t xml:space="preserve"> [6]</w:t>
                        </w:r>
                      </w:ins>
                      <w:ins w:id="49" w:author="Javi" w:date="2015-06-02T18:15:00Z">
                        <w:r>
                          <w:t xml:space="preserve">. </w:t>
                        </w:r>
                      </w:ins>
                      <w:r>
                        <w:t xml:space="preserve">Con este propósito, se ha planteado el diseño de una arquitectura multiagente que permita esta adaptabilidad </w:t>
                      </w:r>
                      <w:ins w:id="50" w:author="Javi" w:date="2015-06-02T18:15:00Z">
                        <w:r>
                          <w:t>mediante la integración dinámica de redes de sensores y la propuesta de servicios personalizados</w:t>
                        </w:r>
                      </w:ins>
                      <w:r>
                        <w:t>. Esto es, el hecho de cambiar la tecnología de un servicio, únicamente repercute en ahorro o en bienestar, sin que el usuario administrador/gestor o incluso el ciudadano tenga que modificar su conducta habitual.</w:t>
                      </w:r>
                    </w:p>
                    <w:p w14:paraId="36046778" w14:textId="77777777" w:rsidR="0095745E" w:rsidRDefault="0095745E" w:rsidP="00B457B5">
                      <w:pPr>
                        <w:spacing w:after="0" w:line="240" w:lineRule="auto"/>
                      </w:pPr>
                    </w:p>
                    <w:p w14:paraId="620240CE" w14:textId="669046E6" w:rsidR="0095745E" w:rsidRDefault="0095745E" w:rsidP="008A2CCF">
                      <w:pPr>
                        <w:spacing w:after="0" w:line="240" w:lineRule="auto"/>
                      </w:pPr>
                      <w:r>
                        <w:t>Esta arquitectura multiagente</w:t>
                      </w:r>
                      <w:ins w:id="51" w:author="Javi" w:date="2015-06-02T18:16:00Z">
                        <w:r>
                          <w:t xml:space="preserve"> con capacidades de adaptación dinámica</w:t>
                        </w:r>
                      </w:ins>
                      <w:r>
                        <w:t xml:space="preserve"> </w:t>
                      </w:r>
                      <w:ins w:id="52" w:author="Javi" w:date="2015-06-02T18:17:00Z">
                        <w:r>
                          <w:t>permitirá gestionar recursos en entornos de</w:t>
                        </w:r>
                      </w:ins>
                      <w:r>
                        <w:t xml:space="preserve"> smart cities. La arquitectura multiagente, contará con la principal característica de ser auto-adaptativa,</w:t>
                      </w:r>
                      <w:ins w:id="53" w:author="Javi" w:date="2015-06-02T18:17:00Z">
                        <w:r>
                          <w:t xml:space="preserve"> combinando sistemas organizativos de alto nivel con sistemas bio</w:t>
                        </w:r>
                      </w:ins>
                      <w:ins w:id="54" w:author="Pablo Chamoso" w:date="2015-06-02T19:04:00Z">
                        <w:r>
                          <w:t>-</w:t>
                        </w:r>
                      </w:ins>
                      <w:ins w:id="55" w:author="Javi" w:date="2015-06-02T18:17:00Z">
                        <w:r>
                          <w:t>inspirados de inteligencia colaborativa,</w:t>
                        </w:r>
                      </w:ins>
                      <w:r>
                        <w:t xml:space="preserve"> lo que la hará robusta ante los posibles cambios y configuraciones que pueda tener una ciudad o la tecnología de los sensores que necesita para recuperar información del entorno.</w:t>
                      </w:r>
                    </w:p>
                    <w:p w14:paraId="0B7D135A" w14:textId="77777777" w:rsidR="0095745E" w:rsidRDefault="0095745E" w:rsidP="00B457B5">
                      <w:pPr>
                        <w:spacing w:after="0" w:line="240" w:lineRule="auto"/>
                      </w:pPr>
                    </w:p>
                    <w:p w14:paraId="585C287A" w14:textId="77777777" w:rsidR="0095745E" w:rsidRDefault="0095745E" w:rsidP="00B457B5">
                      <w:pPr>
                        <w:spacing w:after="0" w:line="240" w:lineRule="auto"/>
                      </w:pPr>
                    </w:p>
                    <w:p w14:paraId="6289C6C8" w14:textId="77777777" w:rsidR="0095745E" w:rsidRDefault="0095745E" w:rsidP="00B457B5">
                      <w:pPr>
                        <w:spacing w:after="0" w:line="240" w:lineRule="auto"/>
                      </w:pPr>
                    </w:p>
                    <w:p w14:paraId="5A9BC72A" w14:textId="77777777" w:rsidR="0095745E" w:rsidRDefault="0095745E" w:rsidP="00B457B5">
                      <w:pPr>
                        <w:spacing w:after="0" w:line="240" w:lineRule="auto"/>
                      </w:pPr>
                    </w:p>
                    <w:p w14:paraId="25346E4D" w14:textId="77777777" w:rsidR="0095745E" w:rsidRDefault="0095745E" w:rsidP="00B457B5">
                      <w:pPr>
                        <w:spacing w:after="0" w:line="240" w:lineRule="auto"/>
                      </w:pPr>
                    </w:p>
                    <w:p w14:paraId="677843DB" w14:textId="77777777" w:rsidR="0095745E" w:rsidRDefault="0095745E" w:rsidP="00B457B5">
                      <w:pPr>
                        <w:spacing w:after="0" w:line="240" w:lineRule="auto"/>
                      </w:pPr>
                    </w:p>
                    <w:p w14:paraId="0BD01821" w14:textId="77777777" w:rsidR="0095745E" w:rsidRDefault="0095745E" w:rsidP="00B457B5">
                      <w:pPr>
                        <w:spacing w:after="0" w:line="240" w:lineRule="auto"/>
                      </w:pPr>
                    </w:p>
                    <w:p w14:paraId="493A6F39" w14:textId="77777777" w:rsidR="0095745E" w:rsidRDefault="0095745E" w:rsidP="00B457B5">
                      <w:pPr>
                        <w:spacing w:after="0" w:line="240" w:lineRule="auto"/>
                      </w:pPr>
                    </w:p>
                    <w:p w14:paraId="61C9B140" w14:textId="77777777" w:rsidR="0095745E" w:rsidRDefault="0095745E" w:rsidP="00B457B5">
                      <w:pPr>
                        <w:spacing w:after="0" w:line="240" w:lineRule="auto"/>
                      </w:pPr>
                    </w:p>
                    <w:p w14:paraId="11A1D266" w14:textId="77777777" w:rsidR="0095745E" w:rsidRDefault="0095745E" w:rsidP="00B457B5">
                      <w:pPr>
                        <w:spacing w:after="0" w:line="240" w:lineRule="auto"/>
                      </w:pPr>
                    </w:p>
                    <w:p w14:paraId="081146FC" w14:textId="77777777" w:rsidR="0095745E" w:rsidRDefault="0095745E" w:rsidP="00B457B5">
                      <w:pPr>
                        <w:spacing w:after="0" w:line="240" w:lineRule="auto"/>
                      </w:pPr>
                    </w:p>
                    <w:p w14:paraId="19DCE04E" w14:textId="77777777" w:rsidR="0095745E" w:rsidRDefault="0095745E" w:rsidP="00B457B5">
                      <w:pPr>
                        <w:spacing w:after="0" w:line="240" w:lineRule="auto"/>
                      </w:pPr>
                    </w:p>
                    <w:p w14:paraId="4995D100" w14:textId="77777777" w:rsidR="0095745E" w:rsidRDefault="0095745E" w:rsidP="00B457B5">
                      <w:pPr>
                        <w:spacing w:after="0" w:line="240" w:lineRule="auto"/>
                      </w:pPr>
                    </w:p>
                    <w:p w14:paraId="137FBD7A" w14:textId="77777777" w:rsidR="0095745E" w:rsidRDefault="0095745E" w:rsidP="00B457B5">
                      <w:pPr>
                        <w:spacing w:after="0" w:line="240" w:lineRule="auto"/>
                      </w:pPr>
                    </w:p>
                    <w:p w14:paraId="2694A7F2" w14:textId="77777777" w:rsidR="0095745E" w:rsidRDefault="0095745E" w:rsidP="00B457B5">
                      <w:pPr>
                        <w:spacing w:after="0" w:line="240" w:lineRule="auto"/>
                      </w:pPr>
                    </w:p>
                    <w:p w14:paraId="2FFBB25A" w14:textId="77777777" w:rsidR="0095745E" w:rsidRDefault="0095745E" w:rsidP="00B457B5">
                      <w:pPr>
                        <w:spacing w:after="0" w:line="240" w:lineRule="auto"/>
                      </w:pPr>
                    </w:p>
                    <w:p w14:paraId="65F5EC74" w14:textId="77777777" w:rsidR="0095745E" w:rsidRDefault="0095745E" w:rsidP="00B457B5">
                      <w:pPr>
                        <w:spacing w:after="0" w:line="240" w:lineRule="auto"/>
                      </w:pPr>
                    </w:p>
                    <w:p w14:paraId="267CFC1A" w14:textId="77777777" w:rsidR="0095745E" w:rsidRDefault="0095745E" w:rsidP="00B457B5">
                      <w:pPr>
                        <w:spacing w:after="0" w:line="240" w:lineRule="auto"/>
                      </w:pPr>
                    </w:p>
                    <w:p w14:paraId="23E042BF" w14:textId="77777777" w:rsidR="0095745E" w:rsidRDefault="0095745E" w:rsidP="00B457B5">
                      <w:pPr>
                        <w:spacing w:after="0" w:line="240" w:lineRule="auto"/>
                      </w:pPr>
                    </w:p>
                    <w:p w14:paraId="6D6D4FEF" w14:textId="77777777" w:rsidR="0095745E" w:rsidRDefault="0095745E" w:rsidP="00B457B5">
                      <w:pPr>
                        <w:spacing w:after="0" w:line="240" w:lineRule="auto"/>
                      </w:pPr>
                    </w:p>
                    <w:p w14:paraId="15A066A8" w14:textId="77777777" w:rsidR="0095745E" w:rsidRDefault="0095745E" w:rsidP="00B457B5">
                      <w:pPr>
                        <w:spacing w:after="0" w:line="240" w:lineRule="auto"/>
                      </w:pPr>
                    </w:p>
                    <w:p w14:paraId="458F04FC" w14:textId="77777777" w:rsidR="0095745E" w:rsidRDefault="0095745E" w:rsidP="00B457B5">
                      <w:pPr>
                        <w:spacing w:after="0" w:line="240" w:lineRule="auto"/>
                      </w:pPr>
                    </w:p>
                    <w:p w14:paraId="1ABF1C1A" w14:textId="77777777" w:rsidR="0095745E" w:rsidRDefault="0095745E" w:rsidP="00B457B5">
                      <w:pPr>
                        <w:spacing w:after="0" w:line="240" w:lineRule="auto"/>
                      </w:pPr>
                    </w:p>
                    <w:p w14:paraId="30A5E225" w14:textId="77777777" w:rsidR="0095745E" w:rsidRDefault="0095745E" w:rsidP="00B457B5">
                      <w:pPr>
                        <w:spacing w:after="0" w:line="240" w:lineRule="auto"/>
                      </w:pPr>
                    </w:p>
                    <w:p w14:paraId="66E170F8" w14:textId="77777777" w:rsidR="0095745E" w:rsidRDefault="0095745E" w:rsidP="00B457B5">
                      <w:pPr>
                        <w:spacing w:after="0" w:line="240" w:lineRule="auto"/>
                      </w:pPr>
                    </w:p>
                    <w:p w14:paraId="71B7B787" w14:textId="77777777" w:rsidR="0095745E" w:rsidRDefault="0095745E" w:rsidP="00B457B5">
                      <w:pPr>
                        <w:spacing w:after="0" w:line="240" w:lineRule="auto"/>
                      </w:pPr>
                    </w:p>
                    <w:p w14:paraId="3008A34A" w14:textId="77777777" w:rsidR="0095745E" w:rsidRDefault="0095745E" w:rsidP="00B457B5">
                      <w:pPr>
                        <w:spacing w:after="0" w:line="240" w:lineRule="auto"/>
                      </w:pPr>
                    </w:p>
                    <w:p w14:paraId="566D216D" w14:textId="77777777" w:rsidR="0095745E" w:rsidRDefault="0095745E" w:rsidP="00B457B5">
                      <w:pPr>
                        <w:spacing w:after="0" w:line="240" w:lineRule="auto"/>
                      </w:pPr>
                    </w:p>
                    <w:p w14:paraId="33A840BE" w14:textId="77777777" w:rsidR="0095745E" w:rsidRDefault="0095745E" w:rsidP="00B457B5">
                      <w:pPr>
                        <w:spacing w:after="0" w:line="240" w:lineRule="auto"/>
                      </w:pPr>
                    </w:p>
                    <w:p w14:paraId="58C89350" w14:textId="77777777" w:rsidR="0095745E" w:rsidRDefault="0095745E" w:rsidP="00B457B5">
                      <w:pPr>
                        <w:spacing w:after="0" w:line="240" w:lineRule="auto"/>
                      </w:pPr>
                    </w:p>
                    <w:p w14:paraId="21C8392F" w14:textId="77777777" w:rsidR="0095745E" w:rsidRDefault="0095745E" w:rsidP="00B457B5">
                      <w:pPr>
                        <w:spacing w:after="0" w:line="240" w:lineRule="auto"/>
                      </w:pPr>
                    </w:p>
                    <w:p w14:paraId="194680BD" w14:textId="77777777" w:rsidR="0095745E" w:rsidRDefault="0095745E" w:rsidP="00B457B5">
                      <w:pPr>
                        <w:spacing w:after="0" w:line="240" w:lineRule="auto"/>
                      </w:pPr>
                    </w:p>
                    <w:p w14:paraId="40C5A322" w14:textId="77777777" w:rsidR="0095745E" w:rsidRDefault="0095745E" w:rsidP="00B457B5">
                      <w:pPr>
                        <w:spacing w:after="0" w:line="240" w:lineRule="auto"/>
                      </w:pPr>
                    </w:p>
                    <w:p w14:paraId="79102C56" w14:textId="77777777" w:rsidR="0095745E" w:rsidRDefault="0095745E" w:rsidP="00B457B5">
                      <w:pPr>
                        <w:spacing w:after="0" w:line="240" w:lineRule="auto"/>
                      </w:pPr>
                    </w:p>
                    <w:p w14:paraId="7C81C90A" w14:textId="77777777" w:rsidR="0095745E" w:rsidRDefault="0095745E" w:rsidP="00B457B5">
                      <w:pPr>
                        <w:spacing w:after="0" w:line="240" w:lineRule="auto"/>
                      </w:pPr>
                    </w:p>
                    <w:p w14:paraId="1A0A70C2" w14:textId="77777777" w:rsidR="0095745E" w:rsidRDefault="0095745E" w:rsidP="00B457B5">
                      <w:pPr>
                        <w:spacing w:after="0" w:line="240" w:lineRule="auto"/>
                      </w:pPr>
                    </w:p>
                    <w:p w14:paraId="1D947A27" w14:textId="77777777" w:rsidR="0095745E" w:rsidRDefault="0095745E" w:rsidP="00B457B5">
                      <w:pPr>
                        <w:spacing w:after="0" w:line="240" w:lineRule="auto"/>
                      </w:pPr>
                    </w:p>
                    <w:p w14:paraId="641EDC11" w14:textId="77777777" w:rsidR="0095745E" w:rsidRDefault="0095745E" w:rsidP="00B457B5">
                      <w:pPr>
                        <w:spacing w:after="0" w:line="240" w:lineRule="auto"/>
                      </w:pPr>
                    </w:p>
                    <w:p w14:paraId="0EED7755" w14:textId="77777777" w:rsidR="0095745E" w:rsidRDefault="0095745E" w:rsidP="00B457B5">
                      <w:pPr>
                        <w:spacing w:after="0" w:line="240" w:lineRule="auto"/>
                      </w:pPr>
                    </w:p>
                    <w:p w14:paraId="4707B4B8" w14:textId="77777777" w:rsidR="0095745E" w:rsidRDefault="0095745E" w:rsidP="00B457B5">
                      <w:pPr>
                        <w:spacing w:after="0" w:line="240" w:lineRule="auto"/>
                      </w:pPr>
                    </w:p>
                    <w:p w14:paraId="0DACE391" w14:textId="77777777" w:rsidR="0095745E" w:rsidRDefault="0095745E" w:rsidP="00B457B5">
                      <w:pPr>
                        <w:spacing w:after="0" w:line="240" w:lineRule="auto"/>
                      </w:pPr>
                    </w:p>
                    <w:p w14:paraId="3CA2FAA8" w14:textId="77777777" w:rsidR="0095745E" w:rsidRDefault="0095745E" w:rsidP="00B457B5">
                      <w:pPr>
                        <w:spacing w:after="0" w:line="240" w:lineRule="auto"/>
                      </w:pPr>
                    </w:p>
                    <w:p w14:paraId="5376D5B9" w14:textId="77777777" w:rsidR="0095745E" w:rsidRDefault="0095745E" w:rsidP="00B457B5">
                      <w:pPr>
                        <w:spacing w:after="0" w:line="240" w:lineRule="auto"/>
                      </w:pPr>
                    </w:p>
                    <w:p w14:paraId="10F1FA1E" w14:textId="77777777" w:rsidR="0095745E" w:rsidRDefault="0095745E" w:rsidP="00B457B5">
                      <w:pPr>
                        <w:spacing w:after="0" w:line="240" w:lineRule="auto"/>
                      </w:pPr>
                    </w:p>
                    <w:p w14:paraId="2E15178F" w14:textId="77777777" w:rsidR="0095745E" w:rsidRDefault="0095745E" w:rsidP="00B457B5">
                      <w:pPr>
                        <w:spacing w:after="0" w:line="240" w:lineRule="auto"/>
                      </w:pPr>
                    </w:p>
                    <w:p w14:paraId="7A358770" w14:textId="77777777" w:rsidR="0095745E" w:rsidRDefault="0095745E" w:rsidP="00B457B5">
                      <w:pPr>
                        <w:spacing w:after="0" w:line="240" w:lineRule="auto"/>
                      </w:pPr>
                    </w:p>
                    <w:p w14:paraId="7299C041" w14:textId="77777777" w:rsidR="0095745E" w:rsidRDefault="0095745E" w:rsidP="00B457B5">
                      <w:pPr>
                        <w:spacing w:after="0" w:line="240" w:lineRule="auto"/>
                      </w:pPr>
                    </w:p>
                    <w:p w14:paraId="0F718576" w14:textId="77777777" w:rsidR="0095745E" w:rsidRDefault="0095745E" w:rsidP="00B457B5">
                      <w:pPr>
                        <w:spacing w:after="0" w:line="240" w:lineRule="auto"/>
                      </w:pPr>
                    </w:p>
                    <w:p w14:paraId="1119BF7C" w14:textId="77777777" w:rsidR="0095745E" w:rsidRDefault="0095745E" w:rsidP="00B457B5">
                      <w:pPr>
                        <w:spacing w:after="0" w:line="240" w:lineRule="auto"/>
                      </w:pPr>
                    </w:p>
                    <w:p w14:paraId="23D3B3B1" w14:textId="77777777" w:rsidR="0095745E" w:rsidRDefault="0095745E" w:rsidP="00B457B5">
                      <w:pPr>
                        <w:spacing w:after="0" w:line="240" w:lineRule="auto"/>
                      </w:pPr>
                    </w:p>
                    <w:bookmarkEnd w:id="30"/>
                  </w:txbxContent>
                </v:textbox>
              </v:shape>
            </w:pict>
          </mc:Fallback>
        </mc:AlternateContent>
      </w:r>
    </w:p>
    <w:p w14:paraId="68675E39" w14:textId="77777777" w:rsidR="00B457B5" w:rsidRPr="008E3C52" w:rsidRDefault="00B457B5" w:rsidP="00B457B5">
      <w:pPr>
        <w:rPr>
          <w:rFonts w:ascii="Trebuchet MS" w:hAnsi="Trebuchet MS"/>
          <w:sz w:val="20"/>
          <w:szCs w:val="20"/>
          <w:lang w:val="en-US"/>
        </w:rPr>
      </w:pPr>
    </w:p>
    <w:p w14:paraId="6096A8F7" w14:textId="77777777" w:rsidR="00B457B5" w:rsidRPr="008E3C52" w:rsidRDefault="00B457B5" w:rsidP="00B457B5">
      <w:pPr>
        <w:rPr>
          <w:rFonts w:ascii="Trebuchet MS" w:hAnsi="Trebuchet MS"/>
          <w:sz w:val="20"/>
          <w:szCs w:val="20"/>
          <w:lang w:val="en-US"/>
        </w:rPr>
      </w:pPr>
    </w:p>
    <w:p w14:paraId="0EDCFA07" w14:textId="77777777" w:rsidR="00B457B5" w:rsidRPr="008E3C52" w:rsidRDefault="00B457B5" w:rsidP="00B457B5">
      <w:pPr>
        <w:rPr>
          <w:rFonts w:ascii="Trebuchet MS" w:hAnsi="Trebuchet MS"/>
          <w:sz w:val="20"/>
          <w:szCs w:val="20"/>
          <w:lang w:val="en-US"/>
        </w:rPr>
      </w:pPr>
    </w:p>
    <w:p w14:paraId="4E70A068" w14:textId="77777777" w:rsidR="00B457B5" w:rsidRPr="008E3C52" w:rsidRDefault="00B457B5" w:rsidP="00B457B5">
      <w:pPr>
        <w:rPr>
          <w:rFonts w:ascii="Trebuchet MS" w:hAnsi="Trebuchet MS"/>
          <w:sz w:val="20"/>
          <w:szCs w:val="20"/>
          <w:lang w:val="en-US"/>
        </w:rPr>
      </w:pPr>
    </w:p>
    <w:p w14:paraId="51C682A8" w14:textId="77777777" w:rsidR="00B457B5" w:rsidRPr="008E3C52" w:rsidRDefault="00B457B5" w:rsidP="00B457B5">
      <w:pPr>
        <w:rPr>
          <w:rFonts w:ascii="Trebuchet MS" w:hAnsi="Trebuchet MS"/>
          <w:sz w:val="20"/>
          <w:szCs w:val="20"/>
          <w:lang w:val="en-US"/>
        </w:rPr>
      </w:pPr>
    </w:p>
    <w:p w14:paraId="478F4ECF" w14:textId="77777777" w:rsidR="00B457B5" w:rsidRPr="008E3C52" w:rsidRDefault="00B457B5" w:rsidP="00B457B5">
      <w:pPr>
        <w:rPr>
          <w:rFonts w:ascii="Trebuchet MS" w:hAnsi="Trebuchet MS"/>
          <w:sz w:val="20"/>
          <w:szCs w:val="20"/>
          <w:lang w:val="en-US"/>
        </w:rPr>
      </w:pPr>
    </w:p>
    <w:p w14:paraId="5FCF24A1" w14:textId="77777777" w:rsidR="00B457B5" w:rsidRPr="008E3C52" w:rsidRDefault="00B457B5" w:rsidP="00B457B5">
      <w:pPr>
        <w:rPr>
          <w:rFonts w:ascii="Trebuchet MS" w:hAnsi="Trebuchet MS"/>
          <w:sz w:val="20"/>
          <w:szCs w:val="20"/>
          <w:lang w:val="en-US"/>
        </w:rPr>
      </w:pPr>
    </w:p>
    <w:p w14:paraId="28BD0EA1" w14:textId="77777777" w:rsidR="00B457B5" w:rsidRPr="008E3C52" w:rsidRDefault="00B457B5" w:rsidP="00B457B5">
      <w:pPr>
        <w:rPr>
          <w:rFonts w:ascii="Trebuchet MS" w:hAnsi="Trebuchet MS"/>
          <w:sz w:val="20"/>
          <w:szCs w:val="20"/>
          <w:lang w:val="en-US"/>
        </w:rPr>
      </w:pPr>
    </w:p>
    <w:p w14:paraId="77E6FDAB" w14:textId="77777777" w:rsidR="00B457B5" w:rsidRPr="008E3C52" w:rsidRDefault="00B457B5" w:rsidP="00B457B5">
      <w:pPr>
        <w:rPr>
          <w:rFonts w:ascii="Trebuchet MS" w:hAnsi="Trebuchet MS"/>
          <w:sz w:val="20"/>
          <w:szCs w:val="20"/>
          <w:lang w:val="en-US"/>
        </w:rPr>
      </w:pPr>
    </w:p>
    <w:p w14:paraId="739E7863" w14:textId="77777777" w:rsidR="00B457B5" w:rsidRPr="008E3C52" w:rsidRDefault="00B457B5" w:rsidP="00B457B5">
      <w:pPr>
        <w:rPr>
          <w:rFonts w:ascii="Trebuchet MS" w:hAnsi="Trebuchet MS"/>
          <w:sz w:val="20"/>
          <w:szCs w:val="20"/>
          <w:lang w:val="en-US"/>
        </w:rPr>
      </w:pPr>
    </w:p>
    <w:p w14:paraId="217D6421" w14:textId="77777777" w:rsidR="00B457B5" w:rsidRPr="008E3C52" w:rsidRDefault="00B457B5" w:rsidP="00B457B5">
      <w:pPr>
        <w:rPr>
          <w:rFonts w:ascii="Trebuchet MS" w:hAnsi="Trebuchet MS"/>
          <w:sz w:val="20"/>
          <w:szCs w:val="20"/>
          <w:lang w:val="en-US"/>
        </w:rPr>
      </w:pPr>
    </w:p>
    <w:p w14:paraId="62770AB2" w14:textId="77777777" w:rsidR="00B457B5" w:rsidRPr="008E3C52" w:rsidRDefault="00B457B5" w:rsidP="00B457B5">
      <w:pPr>
        <w:rPr>
          <w:rFonts w:ascii="Trebuchet MS" w:hAnsi="Trebuchet MS"/>
          <w:sz w:val="20"/>
          <w:szCs w:val="20"/>
          <w:lang w:val="en-US"/>
        </w:rPr>
      </w:pPr>
    </w:p>
    <w:p w14:paraId="0BE23E29" w14:textId="77777777" w:rsidR="00B457B5" w:rsidRPr="008E3C52" w:rsidRDefault="00B457B5" w:rsidP="00B457B5">
      <w:pPr>
        <w:rPr>
          <w:rFonts w:ascii="Trebuchet MS" w:hAnsi="Trebuchet MS"/>
          <w:sz w:val="20"/>
          <w:szCs w:val="20"/>
          <w:lang w:val="en-US"/>
        </w:rPr>
      </w:pPr>
    </w:p>
    <w:p w14:paraId="0177692A" w14:textId="77777777" w:rsidR="00B457B5" w:rsidRPr="008E3C52" w:rsidRDefault="00B457B5" w:rsidP="00B457B5">
      <w:pPr>
        <w:rPr>
          <w:rFonts w:ascii="Trebuchet MS" w:hAnsi="Trebuchet MS"/>
          <w:sz w:val="20"/>
          <w:szCs w:val="20"/>
          <w:lang w:val="en-US"/>
        </w:rPr>
      </w:pPr>
    </w:p>
    <w:p w14:paraId="5D0A218F" w14:textId="77777777" w:rsidR="00B457B5" w:rsidRPr="008E3C52" w:rsidRDefault="00B457B5" w:rsidP="00B457B5">
      <w:pPr>
        <w:rPr>
          <w:rFonts w:ascii="Trebuchet MS" w:hAnsi="Trebuchet MS"/>
          <w:sz w:val="20"/>
          <w:szCs w:val="20"/>
          <w:lang w:val="en-US"/>
        </w:rPr>
      </w:pPr>
    </w:p>
    <w:p w14:paraId="68B658B8" w14:textId="77777777" w:rsidR="00B457B5" w:rsidRPr="008E3C52" w:rsidRDefault="00B457B5" w:rsidP="00B457B5">
      <w:pPr>
        <w:rPr>
          <w:rFonts w:ascii="Trebuchet MS" w:hAnsi="Trebuchet MS"/>
          <w:sz w:val="20"/>
          <w:szCs w:val="20"/>
          <w:lang w:val="en-US"/>
        </w:rPr>
      </w:pPr>
    </w:p>
    <w:p w14:paraId="3676741E" w14:textId="77777777" w:rsidR="00B457B5" w:rsidRPr="008E3C52" w:rsidRDefault="00B457B5" w:rsidP="00B457B5">
      <w:pPr>
        <w:rPr>
          <w:rFonts w:ascii="Trebuchet MS" w:hAnsi="Trebuchet MS"/>
          <w:sz w:val="20"/>
          <w:szCs w:val="20"/>
          <w:lang w:val="en-US"/>
        </w:rPr>
      </w:pPr>
    </w:p>
    <w:p w14:paraId="7951849A" w14:textId="77777777" w:rsidR="00B457B5" w:rsidRPr="008E3C52" w:rsidRDefault="00B457B5" w:rsidP="00B457B5">
      <w:pPr>
        <w:rPr>
          <w:rFonts w:ascii="Trebuchet MS" w:hAnsi="Trebuchet MS"/>
          <w:sz w:val="20"/>
          <w:szCs w:val="20"/>
          <w:lang w:val="en-US"/>
        </w:rPr>
      </w:pPr>
    </w:p>
    <w:p w14:paraId="475902C1" w14:textId="77777777" w:rsidR="00B457B5" w:rsidRPr="008E3C52" w:rsidRDefault="00B457B5" w:rsidP="00B457B5">
      <w:pPr>
        <w:rPr>
          <w:rFonts w:ascii="Trebuchet MS" w:hAnsi="Trebuchet MS"/>
          <w:sz w:val="20"/>
          <w:szCs w:val="20"/>
          <w:lang w:val="en-US"/>
        </w:rPr>
      </w:pPr>
    </w:p>
    <w:p w14:paraId="3CCB74DD" w14:textId="77777777" w:rsidR="00B457B5" w:rsidRPr="008E3C52" w:rsidRDefault="00B457B5" w:rsidP="00B457B5">
      <w:pPr>
        <w:rPr>
          <w:rFonts w:ascii="Trebuchet MS" w:hAnsi="Trebuchet MS"/>
          <w:sz w:val="20"/>
          <w:szCs w:val="20"/>
          <w:lang w:val="en-US"/>
        </w:rPr>
      </w:pPr>
    </w:p>
    <w:p w14:paraId="644F1873" w14:textId="77777777" w:rsidR="00B457B5" w:rsidRPr="008E3C52" w:rsidRDefault="00B457B5" w:rsidP="00B457B5">
      <w:pPr>
        <w:rPr>
          <w:rFonts w:ascii="Trebuchet MS" w:hAnsi="Trebuchet MS"/>
          <w:sz w:val="20"/>
          <w:szCs w:val="20"/>
          <w:lang w:val="en-US"/>
        </w:rPr>
      </w:pPr>
    </w:p>
    <w:p w14:paraId="4969EFA2" w14:textId="77777777" w:rsidR="00B457B5" w:rsidRPr="008E3C52" w:rsidRDefault="00B457B5" w:rsidP="00B457B5">
      <w:pPr>
        <w:rPr>
          <w:rFonts w:ascii="Trebuchet MS" w:hAnsi="Trebuchet MS"/>
          <w:sz w:val="20"/>
          <w:szCs w:val="20"/>
          <w:lang w:val="en-US"/>
        </w:rPr>
      </w:pPr>
    </w:p>
    <w:p w14:paraId="001AFD5C" w14:textId="77777777" w:rsidR="00B457B5" w:rsidRPr="008E3C52" w:rsidRDefault="00B457B5" w:rsidP="00B457B5">
      <w:pPr>
        <w:rPr>
          <w:rFonts w:ascii="Trebuchet MS" w:hAnsi="Trebuchet MS"/>
          <w:sz w:val="20"/>
          <w:szCs w:val="20"/>
          <w:lang w:val="en-US"/>
        </w:rPr>
      </w:pPr>
    </w:p>
    <w:p w14:paraId="26766E4B" w14:textId="77777777" w:rsidR="00B457B5" w:rsidRPr="008E3C52" w:rsidRDefault="00B457B5" w:rsidP="00B457B5">
      <w:pPr>
        <w:rPr>
          <w:rFonts w:ascii="Trebuchet MS" w:hAnsi="Trebuchet MS"/>
          <w:sz w:val="20"/>
          <w:szCs w:val="20"/>
          <w:lang w:val="en-US"/>
        </w:rPr>
      </w:pPr>
    </w:p>
    <w:p w14:paraId="2871EBBF" w14:textId="77777777" w:rsidR="00B457B5" w:rsidRPr="008E3C52" w:rsidRDefault="00B457B5" w:rsidP="00B457B5">
      <w:pPr>
        <w:rPr>
          <w:rFonts w:ascii="Trebuchet MS" w:hAnsi="Trebuchet MS"/>
          <w:sz w:val="20"/>
          <w:szCs w:val="20"/>
          <w:lang w:val="en-US"/>
        </w:rPr>
      </w:pPr>
    </w:p>
    <w:p w14:paraId="356DBE9A" w14:textId="77777777" w:rsidR="00B457B5" w:rsidRPr="008E3C52" w:rsidRDefault="00B457B5" w:rsidP="00B457B5">
      <w:pPr>
        <w:rPr>
          <w:rFonts w:ascii="Trebuchet MS" w:hAnsi="Trebuchet MS"/>
          <w:sz w:val="20"/>
          <w:szCs w:val="20"/>
          <w:lang w:val="en-US"/>
        </w:rPr>
      </w:pPr>
    </w:p>
    <w:p w14:paraId="4E35E6F9" w14:textId="77777777" w:rsidR="00B457B5" w:rsidRPr="008E3C52" w:rsidRDefault="00B457B5" w:rsidP="00B457B5">
      <w:pPr>
        <w:rPr>
          <w:rFonts w:ascii="Trebuchet MS" w:hAnsi="Trebuchet MS"/>
          <w:sz w:val="20"/>
          <w:szCs w:val="20"/>
          <w:lang w:val="en-US"/>
        </w:rPr>
      </w:pPr>
    </w:p>
    <w:p w14:paraId="04EAADCF" w14:textId="77777777" w:rsidR="00B457B5" w:rsidRPr="008E3C52" w:rsidRDefault="00B457B5" w:rsidP="00B457B5">
      <w:pPr>
        <w:rPr>
          <w:rFonts w:ascii="Trebuchet MS" w:hAnsi="Trebuchet MS"/>
          <w:sz w:val="20"/>
          <w:szCs w:val="20"/>
          <w:lang w:val="en-US"/>
        </w:rPr>
      </w:pPr>
    </w:p>
    <w:p w14:paraId="3A1A9F63" w14:textId="77777777" w:rsidR="00B457B5" w:rsidRPr="008E3C52" w:rsidRDefault="00B457B5" w:rsidP="00B457B5">
      <w:pPr>
        <w:rPr>
          <w:rFonts w:ascii="Trebuchet MS" w:hAnsi="Trebuchet MS"/>
          <w:sz w:val="20"/>
          <w:szCs w:val="20"/>
          <w:lang w:val="en-US"/>
        </w:rPr>
      </w:pPr>
    </w:p>
    <w:p w14:paraId="2A6173DB" w14:textId="77777777" w:rsidR="00B457B5" w:rsidRPr="008E3C52" w:rsidRDefault="00B457B5" w:rsidP="00B457B5">
      <w:pPr>
        <w:jc w:val="right"/>
        <w:rPr>
          <w:rFonts w:ascii="Trebuchet MS" w:hAnsi="Trebuchet MS"/>
          <w:sz w:val="20"/>
          <w:szCs w:val="20"/>
          <w:lang w:val="en-US"/>
        </w:rPr>
      </w:pPr>
    </w:p>
    <w:p w14:paraId="77A658B2" w14:textId="77777777" w:rsidR="00B457B5" w:rsidRPr="008E3C52" w:rsidRDefault="00B457B5" w:rsidP="00B457B5">
      <w:pPr>
        <w:jc w:val="right"/>
        <w:rPr>
          <w:rFonts w:ascii="Trebuchet MS" w:hAnsi="Trebuchet MS"/>
          <w:sz w:val="20"/>
          <w:szCs w:val="20"/>
          <w:lang w:val="en-US"/>
        </w:rPr>
      </w:pPr>
    </w:p>
    <w:p w14:paraId="43A59116" w14:textId="77777777" w:rsidR="00B457B5" w:rsidRPr="008E3C52" w:rsidRDefault="00B457B5" w:rsidP="00B457B5">
      <w:pPr>
        <w:rPr>
          <w:rFonts w:ascii="Trebuchet MS" w:hAnsi="Trebuchet MS"/>
          <w:sz w:val="20"/>
          <w:szCs w:val="20"/>
          <w:lang w:val="en-US"/>
        </w:rPr>
      </w:pPr>
    </w:p>
    <w:p w14:paraId="41BBCC8A" w14:textId="77777777" w:rsidR="00B457B5" w:rsidRDefault="00B457B5" w:rsidP="008E3C52">
      <w:pPr>
        <w:pStyle w:val="Sinespaciado"/>
      </w:pPr>
      <w:r w:rsidRPr="00300034">
        <w:t>HIPÓTESIS DE TRABAJO Y PRINCIPALES OBJETIVOS A ALCANZAR (MÁXIMO 50 LÍNEAS)</w:t>
      </w:r>
      <w:r w:rsidR="00300034">
        <w:t>:</w:t>
      </w:r>
    </w:p>
    <w:p w14:paraId="5CA291EA" w14:textId="77777777" w:rsidR="008E3C52" w:rsidRPr="008E3C52" w:rsidRDefault="008E3C52" w:rsidP="008E3C52">
      <w:pPr>
        <w:pStyle w:val="Sinespaciado"/>
        <w:rPr>
          <w:i/>
          <w:sz w:val="18"/>
          <w:szCs w:val="18"/>
          <w:lang w:val="en-US"/>
        </w:rPr>
      </w:pPr>
      <w:r w:rsidRPr="008E3C52">
        <w:rPr>
          <w:i/>
          <w:sz w:val="18"/>
          <w:szCs w:val="18"/>
          <w:lang w:val="en-US"/>
        </w:rPr>
        <w:t>WORKING HYPOTHESIS AND PRINCIPAL OBJECTIVES SOUGHT (50 LINE MAXIMUM):</w:t>
      </w:r>
    </w:p>
    <w:p w14:paraId="63C4984B" w14:textId="77777777" w:rsidR="00300034" w:rsidRPr="008E3C52" w:rsidRDefault="00300034" w:rsidP="00B457B5">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6432" behindDoc="0" locked="0" layoutInCell="1" allowOverlap="1" wp14:anchorId="554708EF" wp14:editId="212EA732">
                <wp:simplePos x="0" y="0"/>
                <wp:positionH relativeFrom="column">
                  <wp:posOffset>13970</wp:posOffset>
                </wp:positionH>
                <wp:positionV relativeFrom="paragraph">
                  <wp:posOffset>83820</wp:posOffset>
                </wp:positionV>
                <wp:extent cx="6372860" cy="8972550"/>
                <wp:effectExtent l="0" t="0" r="2794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479D3D2B" w14:textId="77777777" w:rsidR="0095745E" w:rsidRDefault="0095745E" w:rsidP="00300034">
                            <w:pPr>
                              <w:spacing w:after="0" w:line="240" w:lineRule="auto"/>
                            </w:pPr>
                          </w:p>
                          <w:p w14:paraId="76406B51" w14:textId="09AC98B6" w:rsidR="0095745E" w:rsidRDefault="0095745E" w:rsidP="008A2CCF">
                            <w:pPr>
                              <w:spacing w:after="0" w:line="240" w:lineRule="auto"/>
                            </w:pPr>
                            <w:ins w:id="29" w:author="Javi" w:date="2015-06-02T18:18:00Z">
                              <w:r>
                                <w:t xml:space="preserve">Es </w:t>
                              </w:r>
                            </w:ins>
                            <w:ins w:id="30" w:author="Javi" w:date="2015-06-02T18:19:00Z">
                              <w:r>
                                <w:t>posible</w:t>
                              </w:r>
                            </w:ins>
                            <w:ins w:id="31" w:author="Javi" w:date="2015-06-02T18:18:00Z">
                              <w:r>
                                <w:t xml:space="preserve"> obtener el </w:t>
                              </w:r>
                            </w:ins>
                            <w:r>
                              <w:t xml:space="preserve">diseño de una arquitectura </w:t>
                            </w:r>
                            <w:proofErr w:type="spellStart"/>
                            <w:r>
                              <w:t>multiagente</w:t>
                            </w:r>
                            <w:proofErr w:type="spellEnd"/>
                            <w:r>
                              <w:t xml:space="preserve"> auto-adaptativa</w:t>
                            </w:r>
                            <w:ins w:id="32" w:author="Javi" w:date="2015-06-02T18:19:00Z">
                              <w:r>
                                <w:t xml:space="preserve"> que combine mecanismos de alto nivel de teoría de la organización con mecanismos de bajo nivel </w:t>
                              </w:r>
                              <w:proofErr w:type="spellStart"/>
                              <w:r>
                                <w:t>bio</w:t>
                              </w:r>
                              <w:proofErr w:type="spellEnd"/>
                              <w:r>
                                <w:t>-inspirados,</w:t>
                              </w:r>
                            </w:ins>
                            <w:r>
                              <w:t xml:space="preserve"> específicamente orientada a satisfacer las necesidades requeridas por </w:t>
                            </w:r>
                            <w:proofErr w:type="spellStart"/>
                            <w:r>
                              <w:t>smart</w:t>
                            </w:r>
                            <w:proofErr w:type="spellEnd"/>
                            <w:r>
                              <w:t xml:space="preserve"> </w:t>
                            </w:r>
                            <w:proofErr w:type="spellStart"/>
                            <w:r>
                              <w:t>cities</w:t>
                            </w:r>
                            <w:proofErr w:type="spellEnd"/>
                            <w:ins w:id="33" w:author="Javi" w:date="2015-06-02T18:19:00Z">
                              <w:r>
                                <w:t>.</w:t>
                              </w:r>
                            </w:ins>
                          </w:p>
                          <w:p w14:paraId="2061F452" w14:textId="77777777" w:rsidR="0095745E" w:rsidRDefault="0095745E" w:rsidP="008A2CCF">
                            <w:pPr>
                              <w:spacing w:after="0" w:line="240" w:lineRule="auto"/>
                            </w:pPr>
                          </w:p>
                          <w:p w14:paraId="68E6A4DC" w14:textId="0EC78C79" w:rsidR="0095745E" w:rsidRDefault="0095745E" w:rsidP="008A2CCF">
                            <w:pPr>
                              <w:spacing w:after="0" w:line="240" w:lineRule="auto"/>
                            </w:pPr>
                            <w:r>
                              <w:t xml:space="preserve">Para el presente trabajo, se pretenden cumplir los siguientes objetivos: </w:t>
                            </w:r>
                          </w:p>
                          <w:p w14:paraId="734F792A" w14:textId="43FFFE8E" w:rsidR="0095745E" w:rsidRDefault="0095745E" w:rsidP="008A2CCF">
                            <w:pPr>
                              <w:pStyle w:val="Prrafodelista"/>
                              <w:numPr>
                                <w:ilvl w:val="0"/>
                                <w:numId w:val="1"/>
                              </w:numPr>
                              <w:spacing w:after="0" w:line="240" w:lineRule="auto"/>
                              <w:rPr>
                                <w:ins w:id="34" w:author="Javi" w:date="2015-06-02T18:20:00Z"/>
                                <w:rFonts w:asciiTheme="minorHAnsi" w:hAnsiTheme="minorHAnsi" w:cs="Arial"/>
                                <w:sz w:val="22"/>
                                <w:lang w:val="es-ES_tradnl"/>
                              </w:rPr>
                            </w:pPr>
                            <w:r w:rsidRPr="00E73F3F">
                              <w:rPr>
                                <w:rFonts w:asciiTheme="minorHAnsi" w:hAnsiTheme="minorHAnsi" w:cs="Arial"/>
                                <w:sz w:val="22"/>
                                <w:lang w:val="es-ES_tradnl"/>
                              </w:rPr>
                              <w:t>R</w:t>
                            </w:r>
                            <w:r>
                              <w:rPr>
                                <w:rFonts w:asciiTheme="minorHAnsi" w:hAnsiTheme="minorHAnsi" w:cs="Arial"/>
                                <w:sz w:val="22"/>
                                <w:lang w:val="es-ES_tradnl"/>
                              </w:rPr>
                              <w:t>ealizar una completa revisión</w:t>
                            </w:r>
                            <w:r w:rsidRPr="00E73F3F">
                              <w:rPr>
                                <w:rFonts w:asciiTheme="minorHAnsi" w:hAnsiTheme="minorHAnsi" w:cs="Arial"/>
                                <w:sz w:val="22"/>
                                <w:lang w:val="es-ES_tradnl"/>
                              </w:rPr>
                              <w:t xml:space="preserve"> el estado del arte en mecanismos de adquisición y gestión de información a través de redes de sensores. Identificar las necesidades y limitaciones actuales.</w:t>
                            </w:r>
                          </w:p>
                          <w:p w14:paraId="6963FF99" w14:textId="5745C444"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ins w:id="35" w:author="Javi" w:date="2015-06-02T18:20:00Z">
                              <w:r>
                                <w:rPr>
                                  <w:rFonts w:asciiTheme="minorHAnsi" w:hAnsiTheme="minorHAnsi" w:cs="Arial"/>
                                  <w:sz w:val="22"/>
                                  <w:lang w:val="es-ES_tradnl"/>
                                </w:rPr>
                                <w:t xml:space="preserve">Revisar el estado del arte de sistemas auto-organizativos y auto-adaptativos en sistemas </w:t>
                              </w:r>
                              <w:proofErr w:type="spellStart"/>
                              <w:r>
                                <w:rPr>
                                  <w:rFonts w:asciiTheme="minorHAnsi" w:hAnsiTheme="minorHAnsi" w:cs="Arial"/>
                                  <w:sz w:val="22"/>
                                  <w:lang w:val="es-ES_tradnl"/>
                                </w:rPr>
                                <w:t>multiagente</w:t>
                              </w:r>
                              <w:proofErr w:type="spellEnd"/>
                              <w:r>
                                <w:rPr>
                                  <w:rFonts w:asciiTheme="minorHAnsi" w:hAnsiTheme="minorHAnsi" w:cs="Arial"/>
                                  <w:sz w:val="22"/>
                                  <w:lang w:val="es-ES_tradnl"/>
                                </w:rPr>
                                <w:t xml:space="preserve">. </w:t>
                              </w:r>
                            </w:ins>
                          </w:p>
                          <w:p w14:paraId="4A068BBC" w14:textId="1D3B2294"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 xml:space="preserve">Revisar el estado del arte </w:t>
                            </w:r>
                            <w:r>
                              <w:rPr>
                                <w:rFonts w:asciiTheme="minorHAnsi" w:hAnsiTheme="minorHAnsi" w:cs="Arial"/>
                                <w:sz w:val="22"/>
                                <w:lang w:val="es-ES_tradnl"/>
                              </w:rPr>
                              <w:t xml:space="preserve">de sistemas de gestión </w:t>
                            </w:r>
                            <w:ins w:id="36" w:author="Javi" w:date="2015-06-02T18:21:00Z">
                              <w:r>
                                <w:rPr>
                                  <w:rFonts w:asciiTheme="minorHAnsi" w:hAnsiTheme="minorHAnsi" w:cs="Arial"/>
                                  <w:sz w:val="22"/>
                                  <w:lang w:val="es-ES_tradnl"/>
                                </w:rPr>
                                <w:t xml:space="preserve">en entornos </w:t>
                              </w:r>
                            </w:ins>
                            <w:r>
                              <w:rPr>
                                <w:rFonts w:asciiTheme="minorHAnsi" w:hAnsiTheme="minorHAnsi" w:cs="Arial"/>
                                <w:sz w:val="22"/>
                                <w:lang w:val="es-ES_tradnl"/>
                              </w:rPr>
                              <w:t xml:space="preserve">de </w:t>
                            </w:r>
                            <w:proofErr w:type="spellStart"/>
                            <w:r>
                              <w:rPr>
                                <w:rFonts w:asciiTheme="minorHAnsi" w:hAnsiTheme="minorHAnsi" w:cs="Arial"/>
                                <w:sz w:val="22"/>
                                <w:lang w:val="es-ES_tradnl"/>
                              </w:rPr>
                              <w:t>smart</w:t>
                            </w:r>
                            <w:proofErr w:type="spellEnd"/>
                            <w:r>
                              <w:rPr>
                                <w:rFonts w:asciiTheme="minorHAnsi" w:hAnsiTheme="minorHAnsi" w:cs="Arial"/>
                                <w:sz w:val="22"/>
                                <w:lang w:val="es-ES_tradnl"/>
                              </w:rPr>
                              <w:t xml:space="preserve"> </w:t>
                            </w:r>
                            <w:proofErr w:type="spellStart"/>
                            <w:r>
                              <w:rPr>
                                <w:rFonts w:asciiTheme="minorHAnsi" w:hAnsiTheme="minorHAnsi" w:cs="Arial"/>
                                <w:sz w:val="22"/>
                                <w:lang w:val="es-ES_tradnl"/>
                              </w:rPr>
                              <w:t>cities</w:t>
                            </w:r>
                            <w:proofErr w:type="spellEnd"/>
                            <w:r w:rsidRPr="00E73F3F">
                              <w:rPr>
                                <w:rFonts w:asciiTheme="minorHAnsi" w:hAnsiTheme="minorHAnsi" w:cs="Arial"/>
                                <w:sz w:val="22"/>
                                <w:lang w:val="es-ES_tradnl"/>
                              </w:rPr>
                              <w:t xml:space="preserve">. Identificar </w:t>
                            </w:r>
                            <w:r>
                              <w:rPr>
                                <w:rFonts w:asciiTheme="minorHAnsi" w:hAnsiTheme="minorHAnsi" w:cs="Arial"/>
                                <w:sz w:val="22"/>
                                <w:lang w:val="es-ES_tradnl"/>
                              </w:rPr>
                              <w:t xml:space="preserve">las </w:t>
                            </w:r>
                            <w:r w:rsidRPr="00E73F3F">
                              <w:rPr>
                                <w:rFonts w:asciiTheme="minorHAnsi" w:hAnsiTheme="minorHAnsi" w:cs="Arial"/>
                                <w:sz w:val="22"/>
                                <w:lang w:val="es-ES_tradnl"/>
                              </w:rPr>
                              <w:t xml:space="preserve">necesidades </w:t>
                            </w:r>
                            <w:r>
                              <w:rPr>
                                <w:rFonts w:asciiTheme="minorHAnsi" w:hAnsiTheme="minorHAnsi" w:cs="Arial"/>
                                <w:sz w:val="22"/>
                                <w:lang w:val="es-ES_tradnl"/>
                              </w:rPr>
                              <w:t>de las ciudades en función de parámetros característicos como puede ser su tamaño y las oportunidades para ofrecer una solución que satisfaga el mayor rango posible de ciudades (idealmente todas).</w:t>
                            </w:r>
                          </w:p>
                          <w:p w14:paraId="782B94CB" w14:textId="3D6B4513"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Pr>
                                <w:rFonts w:asciiTheme="minorHAnsi" w:hAnsiTheme="minorHAnsi" w:cs="Arial"/>
                                <w:sz w:val="22"/>
                                <w:lang w:val="es-ES_tradnl"/>
                              </w:rPr>
                              <w:t>Realizar</w:t>
                            </w:r>
                            <w:r w:rsidRPr="00E73F3F">
                              <w:rPr>
                                <w:rFonts w:asciiTheme="minorHAnsi" w:hAnsiTheme="minorHAnsi" w:cs="Arial"/>
                                <w:sz w:val="22"/>
                                <w:lang w:val="es-ES_tradnl"/>
                              </w:rPr>
                              <w:t xml:space="preserve"> el diseño de una nueva arquitectura </w:t>
                            </w:r>
                            <w:proofErr w:type="spellStart"/>
                            <w:r w:rsidRPr="00E73F3F">
                              <w:rPr>
                                <w:rFonts w:asciiTheme="minorHAnsi" w:hAnsiTheme="minorHAnsi" w:cs="Arial"/>
                                <w:sz w:val="22"/>
                                <w:lang w:val="es-ES_tradnl"/>
                              </w:rPr>
                              <w:t>multiagente</w:t>
                            </w:r>
                            <w:proofErr w:type="spellEnd"/>
                            <w:r w:rsidRPr="00E73F3F">
                              <w:rPr>
                                <w:rFonts w:asciiTheme="minorHAnsi" w:hAnsiTheme="minorHAnsi" w:cs="Arial"/>
                                <w:sz w:val="22"/>
                                <w:lang w:val="es-ES_tradnl"/>
                              </w:rPr>
                              <w:t xml:space="preserve"> que permita proporcionar servicios </w:t>
                            </w:r>
                            <w:r>
                              <w:rPr>
                                <w:rFonts w:asciiTheme="minorHAnsi" w:hAnsiTheme="minorHAnsi" w:cs="Arial"/>
                                <w:sz w:val="22"/>
                                <w:lang w:val="es-ES_tradnl"/>
                              </w:rPr>
                              <w:t>de gestión de las ciudades con independencia de los parámetros de los que ya se ha hablado.</w:t>
                            </w:r>
                          </w:p>
                          <w:p w14:paraId="3AF8265C" w14:textId="43C85ABD"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Diseñar nuevos algoritmos de fusión de información que permitan fusionar las informaciones procedentes de redes de sensores, de servicios de internet (datos</w:t>
                            </w:r>
                            <w:r>
                              <w:rPr>
                                <w:rFonts w:asciiTheme="minorHAnsi" w:hAnsiTheme="minorHAnsi" w:cs="Arial"/>
                                <w:sz w:val="22"/>
                                <w:lang w:val="es-ES_tradnl"/>
                              </w:rPr>
                              <w:t xml:space="preserve"> enlazados, etc.) y del entorno.</w:t>
                            </w:r>
                          </w:p>
                          <w:p w14:paraId="5CE45F94" w14:textId="00AA4057"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 xml:space="preserve">Diseño de nuevos algoritmos </w:t>
                            </w:r>
                            <w:ins w:id="37" w:author="Javi" w:date="2015-06-02T18:22:00Z">
                              <w:r>
                                <w:rPr>
                                  <w:rFonts w:asciiTheme="minorHAnsi" w:hAnsiTheme="minorHAnsi" w:cs="Arial"/>
                                  <w:sz w:val="22"/>
                                  <w:lang w:val="es-ES_tradnl"/>
                                </w:rPr>
                                <w:t xml:space="preserve">auto-adaptativos </w:t>
                              </w:r>
                            </w:ins>
                            <w:r>
                              <w:rPr>
                                <w:rFonts w:asciiTheme="minorHAnsi" w:hAnsiTheme="minorHAnsi" w:cs="Arial"/>
                                <w:sz w:val="22"/>
                                <w:lang w:val="es-ES_tradnl"/>
                              </w:rPr>
                              <w:t>para mejorar la eficiencia energética en diferentes campos presentes de manera común en las ciudades.</w:t>
                            </w:r>
                          </w:p>
                          <w:p w14:paraId="40338788" w14:textId="53B845E1"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Diseñar un caso de estudio que permita evaluar la solución propuesta de forma empírica</w:t>
                            </w:r>
                            <w:r>
                              <w:rPr>
                                <w:rFonts w:asciiTheme="minorHAnsi" w:hAnsiTheme="minorHAnsi" w:cs="Arial"/>
                                <w:sz w:val="22"/>
                                <w:lang w:val="es-ES_tradnl"/>
                              </w:rPr>
                              <w:t xml:space="preserve"> a una escala factible</w:t>
                            </w:r>
                            <w:r w:rsidRPr="00E73F3F">
                              <w:rPr>
                                <w:rFonts w:asciiTheme="minorHAnsi" w:hAnsiTheme="minorHAnsi" w:cs="Arial"/>
                                <w:sz w:val="22"/>
                                <w:lang w:val="es-ES_tradnl"/>
                              </w:rPr>
                              <w:t xml:space="preserve">. </w:t>
                            </w:r>
                          </w:p>
                          <w:p w14:paraId="13E35349" w14:textId="77777777" w:rsidR="0095745E" w:rsidRPr="00A92F17" w:rsidRDefault="0095745E" w:rsidP="008A2CCF">
                            <w:pPr>
                              <w:spacing w:after="0" w:line="240" w:lineRule="auto"/>
                              <w:rPr>
                                <w:lang w:val="es-ES_tradnl"/>
                              </w:rPr>
                            </w:pPr>
                          </w:p>
                          <w:p w14:paraId="12FEDA0F" w14:textId="5F5DB3E2" w:rsidR="0095745E" w:rsidRDefault="0095745E" w:rsidP="008A2CCF">
                            <w:pPr>
                              <w:spacing w:after="0" w:line="240" w:lineRule="auto"/>
                            </w:pPr>
                            <w:r>
                              <w:t>Para alcanzar los objetivos se llevará a cabo una indagación original y planificada, en el marco del grupo de investigación BISITE de la Universidad de Salamanca.</w:t>
                            </w:r>
                          </w:p>
                          <w:p w14:paraId="56003050" w14:textId="77777777" w:rsidR="0095745E" w:rsidRDefault="0095745E" w:rsidP="00300034">
                            <w:pPr>
                              <w:spacing w:after="0" w:line="240" w:lineRule="auto"/>
                            </w:pPr>
                          </w:p>
                          <w:p w14:paraId="604A561C" w14:textId="77777777" w:rsidR="0095745E" w:rsidRDefault="0095745E" w:rsidP="00300034">
                            <w:pPr>
                              <w:spacing w:after="0" w:line="240" w:lineRule="auto"/>
                            </w:pPr>
                          </w:p>
                          <w:p w14:paraId="1ED66357" w14:textId="77777777" w:rsidR="0095745E" w:rsidRDefault="0095745E" w:rsidP="00300034">
                            <w:pPr>
                              <w:spacing w:after="0" w:line="240" w:lineRule="auto"/>
                            </w:pPr>
                          </w:p>
                          <w:p w14:paraId="21ADBB0D" w14:textId="77777777" w:rsidR="0095745E" w:rsidRDefault="0095745E" w:rsidP="00300034">
                            <w:pPr>
                              <w:spacing w:after="0" w:line="240" w:lineRule="auto"/>
                            </w:pPr>
                          </w:p>
                          <w:p w14:paraId="20EDAF47" w14:textId="77777777" w:rsidR="0095745E" w:rsidRDefault="0095745E" w:rsidP="00300034">
                            <w:pPr>
                              <w:spacing w:after="0" w:line="240" w:lineRule="auto"/>
                            </w:pPr>
                          </w:p>
                          <w:p w14:paraId="5969EA31" w14:textId="77777777" w:rsidR="0095745E" w:rsidRDefault="0095745E" w:rsidP="00300034">
                            <w:pPr>
                              <w:spacing w:after="0" w:line="240" w:lineRule="auto"/>
                            </w:pPr>
                          </w:p>
                          <w:p w14:paraId="4F4A4ADE" w14:textId="77777777" w:rsidR="0095745E" w:rsidRDefault="0095745E" w:rsidP="00300034">
                            <w:pPr>
                              <w:spacing w:after="0" w:line="240" w:lineRule="auto"/>
                            </w:pPr>
                          </w:p>
                          <w:p w14:paraId="70270428" w14:textId="77777777" w:rsidR="0095745E" w:rsidRDefault="0095745E" w:rsidP="00300034">
                            <w:pPr>
                              <w:spacing w:after="0" w:line="240" w:lineRule="auto"/>
                            </w:pPr>
                          </w:p>
                          <w:p w14:paraId="23D766BF" w14:textId="77777777" w:rsidR="0095745E" w:rsidRDefault="0095745E" w:rsidP="00300034">
                            <w:pPr>
                              <w:spacing w:after="0" w:line="240" w:lineRule="auto"/>
                            </w:pPr>
                          </w:p>
                          <w:p w14:paraId="198D7CBD" w14:textId="77777777" w:rsidR="0095745E" w:rsidRDefault="0095745E" w:rsidP="00300034">
                            <w:pPr>
                              <w:spacing w:after="0" w:line="240" w:lineRule="auto"/>
                            </w:pPr>
                          </w:p>
                          <w:p w14:paraId="63F71FD9" w14:textId="77777777" w:rsidR="0095745E" w:rsidRDefault="0095745E" w:rsidP="00300034">
                            <w:pPr>
                              <w:spacing w:after="0" w:line="240" w:lineRule="auto"/>
                            </w:pPr>
                          </w:p>
                          <w:p w14:paraId="1A8DA2B9" w14:textId="77777777" w:rsidR="0095745E" w:rsidRDefault="0095745E" w:rsidP="00300034">
                            <w:pPr>
                              <w:spacing w:after="0" w:line="240" w:lineRule="auto"/>
                            </w:pPr>
                          </w:p>
                          <w:p w14:paraId="46A85358" w14:textId="77777777" w:rsidR="0095745E" w:rsidRDefault="0095745E" w:rsidP="00300034">
                            <w:pPr>
                              <w:spacing w:after="0" w:line="240" w:lineRule="auto"/>
                            </w:pPr>
                          </w:p>
                          <w:p w14:paraId="42924364" w14:textId="77777777" w:rsidR="0095745E" w:rsidRDefault="0095745E" w:rsidP="00300034">
                            <w:pPr>
                              <w:spacing w:after="0" w:line="240" w:lineRule="auto"/>
                            </w:pPr>
                          </w:p>
                          <w:p w14:paraId="003026CD" w14:textId="77777777" w:rsidR="0095745E" w:rsidRDefault="0095745E" w:rsidP="00300034">
                            <w:pPr>
                              <w:spacing w:after="0" w:line="240" w:lineRule="auto"/>
                            </w:pPr>
                          </w:p>
                          <w:p w14:paraId="524D4749" w14:textId="77777777" w:rsidR="0095745E" w:rsidRDefault="0095745E" w:rsidP="00300034">
                            <w:pPr>
                              <w:spacing w:after="0" w:line="240" w:lineRule="auto"/>
                            </w:pPr>
                          </w:p>
                          <w:p w14:paraId="79B499ED" w14:textId="77777777" w:rsidR="0095745E" w:rsidRDefault="0095745E" w:rsidP="00300034">
                            <w:pPr>
                              <w:spacing w:after="0" w:line="240" w:lineRule="auto"/>
                            </w:pPr>
                          </w:p>
                          <w:p w14:paraId="20822298" w14:textId="77777777" w:rsidR="0095745E" w:rsidRDefault="0095745E" w:rsidP="00300034">
                            <w:pPr>
                              <w:spacing w:after="0" w:line="240" w:lineRule="auto"/>
                            </w:pPr>
                          </w:p>
                          <w:p w14:paraId="3B75E0AF" w14:textId="77777777" w:rsidR="0095745E" w:rsidRDefault="0095745E" w:rsidP="00300034">
                            <w:pPr>
                              <w:spacing w:after="0" w:line="240" w:lineRule="auto"/>
                            </w:pPr>
                          </w:p>
                          <w:p w14:paraId="34396DA5" w14:textId="77777777" w:rsidR="0095745E" w:rsidRDefault="0095745E" w:rsidP="00300034">
                            <w:pPr>
                              <w:spacing w:after="0" w:line="240" w:lineRule="auto"/>
                            </w:pPr>
                          </w:p>
                          <w:p w14:paraId="1A302524" w14:textId="77777777" w:rsidR="0095745E" w:rsidRDefault="0095745E" w:rsidP="00300034">
                            <w:pPr>
                              <w:spacing w:after="0" w:line="240" w:lineRule="auto"/>
                            </w:pPr>
                          </w:p>
                          <w:p w14:paraId="440D9385" w14:textId="77777777" w:rsidR="0095745E" w:rsidRDefault="0095745E" w:rsidP="00300034">
                            <w:pPr>
                              <w:spacing w:after="0" w:line="240" w:lineRule="auto"/>
                            </w:pPr>
                          </w:p>
                          <w:p w14:paraId="57E12D0E" w14:textId="77777777" w:rsidR="0095745E" w:rsidRDefault="0095745E" w:rsidP="00300034">
                            <w:pPr>
                              <w:spacing w:after="0" w:line="240" w:lineRule="auto"/>
                            </w:pPr>
                          </w:p>
                          <w:p w14:paraId="748A66D2" w14:textId="77777777" w:rsidR="0095745E" w:rsidRDefault="0095745E" w:rsidP="00300034">
                            <w:pPr>
                              <w:spacing w:after="0" w:line="240" w:lineRule="auto"/>
                            </w:pPr>
                          </w:p>
                          <w:p w14:paraId="7C978657" w14:textId="77777777" w:rsidR="0095745E" w:rsidRDefault="0095745E" w:rsidP="00300034">
                            <w:pPr>
                              <w:spacing w:after="0" w:line="240" w:lineRule="auto"/>
                            </w:pPr>
                          </w:p>
                          <w:p w14:paraId="5C09A1C7" w14:textId="77777777" w:rsidR="0095745E" w:rsidRDefault="0095745E" w:rsidP="00300034">
                            <w:pPr>
                              <w:spacing w:after="0" w:line="240" w:lineRule="auto"/>
                            </w:pPr>
                          </w:p>
                          <w:p w14:paraId="789037F7" w14:textId="77777777" w:rsidR="0095745E" w:rsidRDefault="0095745E" w:rsidP="00300034">
                            <w:pPr>
                              <w:spacing w:after="0" w:line="240" w:lineRule="auto"/>
                            </w:pPr>
                          </w:p>
                          <w:p w14:paraId="4FBFF56B" w14:textId="77777777" w:rsidR="0095745E" w:rsidRDefault="0095745E" w:rsidP="00300034">
                            <w:pPr>
                              <w:spacing w:after="0" w:line="240" w:lineRule="auto"/>
                            </w:pPr>
                          </w:p>
                          <w:p w14:paraId="1236D8EC" w14:textId="77777777" w:rsidR="0095745E" w:rsidRDefault="0095745E" w:rsidP="00300034">
                            <w:pPr>
                              <w:spacing w:after="0" w:line="240" w:lineRule="auto"/>
                            </w:pPr>
                          </w:p>
                          <w:p w14:paraId="5D2CA169" w14:textId="77777777" w:rsidR="0095745E" w:rsidRDefault="0095745E" w:rsidP="00300034">
                            <w:pPr>
                              <w:spacing w:after="0" w:line="240" w:lineRule="auto"/>
                            </w:pPr>
                          </w:p>
                          <w:p w14:paraId="29C2A682" w14:textId="77777777" w:rsidR="0095745E" w:rsidRDefault="0095745E" w:rsidP="00300034">
                            <w:pPr>
                              <w:spacing w:after="0" w:line="240" w:lineRule="auto"/>
                            </w:pPr>
                          </w:p>
                          <w:p w14:paraId="14392485" w14:textId="77777777" w:rsidR="0095745E" w:rsidRDefault="0095745E" w:rsidP="00300034">
                            <w:pPr>
                              <w:spacing w:after="0" w:line="240" w:lineRule="auto"/>
                            </w:pPr>
                          </w:p>
                          <w:p w14:paraId="6F3AC0F4" w14:textId="77777777" w:rsidR="0095745E" w:rsidRDefault="0095745E" w:rsidP="00300034">
                            <w:pPr>
                              <w:spacing w:after="0" w:line="240" w:lineRule="auto"/>
                            </w:pPr>
                          </w:p>
                          <w:p w14:paraId="3C094B26" w14:textId="77777777" w:rsidR="0095745E" w:rsidRDefault="0095745E" w:rsidP="00300034">
                            <w:pPr>
                              <w:spacing w:after="0" w:line="240" w:lineRule="auto"/>
                            </w:pPr>
                          </w:p>
                          <w:p w14:paraId="4B94CA0B" w14:textId="77777777" w:rsidR="0095745E" w:rsidRDefault="0095745E" w:rsidP="00300034">
                            <w:pPr>
                              <w:spacing w:after="0" w:line="240" w:lineRule="auto"/>
                            </w:pPr>
                          </w:p>
                          <w:p w14:paraId="2617EEA6" w14:textId="77777777" w:rsidR="0095745E" w:rsidRDefault="0095745E" w:rsidP="00300034">
                            <w:pPr>
                              <w:spacing w:after="0" w:line="240" w:lineRule="auto"/>
                            </w:pPr>
                          </w:p>
                          <w:p w14:paraId="7F2B2A4C" w14:textId="77777777" w:rsidR="0095745E" w:rsidRDefault="0095745E" w:rsidP="00300034">
                            <w:pPr>
                              <w:spacing w:after="0" w:line="240" w:lineRule="auto"/>
                            </w:pPr>
                          </w:p>
                          <w:p w14:paraId="36029734" w14:textId="77777777" w:rsidR="0095745E" w:rsidRDefault="0095745E" w:rsidP="00300034">
                            <w:pPr>
                              <w:spacing w:after="0" w:line="240" w:lineRule="auto"/>
                            </w:pPr>
                          </w:p>
                          <w:p w14:paraId="1C6F6775" w14:textId="77777777" w:rsidR="0095745E" w:rsidRDefault="0095745E" w:rsidP="00300034">
                            <w:pPr>
                              <w:spacing w:after="0" w:line="240" w:lineRule="auto"/>
                            </w:pPr>
                          </w:p>
                          <w:p w14:paraId="78E0A481" w14:textId="77777777" w:rsidR="0095745E" w:rsidRDefault="0095745E" w:rsidP="00300034">
                            <w:pPr>
                              <w:spacing w:after="0" w:line="240" w:lineRule="auto"/>
                            </w:pPr>
                          </w:p>
                          <w:p w14:paraId="5D13E11F" w14:textId="77777777" w:rsidR="0095745E" w:rsidRDefault="0095745E" w:rsidP="00300034">
                            <w:pPr>
                              <w:spacing w:after="0" w:line="240" w:lineRule="auto"/>
                            </w:pPr>
                          </w:p>
                          <w:p w14:paraId="5EB050A1" w14:textId="77777777" w:rsidR="0095745E" w:rsidRDefault="0095745E" w:rsidP="00300034">
                            <w:pPr>
                              <w:spacing w:after="0" w:line="240" w:lineRule="auto"/>
                            </w:pPr>
                          </w:p>
                          <w:p w14:paraId="2D121FAF" w14:textId="77777777" w:rsidR="0095745E" w:rsidRDefault="0095745E" w:rsidP="00300034">
                            <w:pPr>
                              <w:spacing w:after="0" w:line="240" w:lineRule="auto"/>
                            </w:pPr>
                          </w:p>
                          <w:p w14:paraId="2B564555" w14:textId="77777777" w:rsidR="0095745E" w:rsidRDefault="0095745E" w:rsidP="00300034">
                            <w:pPr>
                              <w:spacing w:after="0" w:line="240" w:lineRule="auto"/>
                            </w:pPr>
                          </w:p>
                          <w:p w14:paraId="27AE8FAB" w14:textId="77777777" w:rsidR="0095745E" w:rsidRDefault="0095745E" w:rsidP="00300034">
                            <w:pPr>
                              <w:spacing w:after="0" w:line="240" w:lineRule="auto"/>
                            </w:pPr>
                          </w:p>
                          <w:p w14:paraId="6ECA5907" w14:textId="77777777" w:rsidR="0095745E" w:rsidRDefault="0095745E" w:rsidP="00300034">
                            <w:pPr>
                              <w:spacing w:after="0" w:line="240" w:lineRule="auto"/>
                            </w:pPr>
                          </w:p>
                          <w:p w14:paraId="63C64D70" w14:textId="77777777" w:rsidR="0095745E" w:rsidRDefault="0095745E" w:rsidP="00300034">
                            <w:pPr>
                              <w:spacing w:after="0" w:line="240" w:lineRule="auto"/>
                            </w:pPr>
                          </w:p>
                          <w:p w14:paraId="4995B11B" w14:textId="77777777" w:rsidR="0095745E" w:rsidRDefault="0095745E" w:rsidP="00300034">
                            <w:pPr>
                              <w:spacing w:after="0" w:line="240" w:lineRule="auto"/>
                            </w:pPr>
                          </w:p>
                          <w:p w14:paraId="0EB83679" w14:textId="77777777" w:rsidR="0095745E" w:rsidRDefault="0095745E" w:rsidP="00300034">
                            <w:pPr>
                              <w:spacing w:after="0" w:line="240" w:lineRule="auto"/>
                            </w:pPr>
                          </w:p>
                          <w:p w14:paraId="4C0E7561" w14:textId="77777777" w:rsidR="0095745E" w:rsidRDefault="0095745E"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pt;margin-top:6.6pt;width:501.8pt;height:7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">
                <v:textbox>
                  <w:txbxContent>
                    <w:p w14:paraId="479D3D2B" w14:textId="77777777" w:rsidR="0095745E" w:rsidRDefault="0095745E" w:rsidP="00300034">
                      <w:pPr>
                        <w:spacing w:after="0" w:line="240" w:lineRule="auto"/>
                      </w:pPr>
                    </w:p>
                    <w:p w14:paraId="76406B51" w14:textId="09AC98B6" w:rsidR="0095745E" w:rsidRDefault="0095745E" w:rsidP="008A2CCF">
                      <w:pPr>
                        <w:spacing w:after="0" w:line="240" w:lineRule="auto"/>
                      </w:pPr>
                      <w:ins w:id="65" w:author="Javi" w:date="2015-06-02T18:18:00Z">
                        <w:r>
                          <w:t xml:space="preserve">Es </w:t>
                        </w:r>
                      </w:ins>
                      <w:ins w:id="66" w:author="Javi" w:date="2015-06-02T18:19:00Z">
                        <w:r>
                          <w:t>posible</w:t>
                        </w:r>
                      </w:ins>
                      <w:ins w:id="67" w:author="Javi" w:date="2015-06-02T18:18:00Z">
                        <w:r>
                          <w:t xml:space="preserve"> obtener el </w:t>
                        </w:r>
                      </w:ins>
                      <w:r>
                        <w:t>diseño de una arquitectura multiagente auto-adaptativa</w:t>
                      </w:r>
                      <w:ins w:id="68" w:author="Javi" w:date="2015-06-02T18:19:00Z">
                        <w:r>
                          <w:t xml:space="preserve"> que combine mecanismos de alto nivel de teoría de la organización con mecanismos de bajo nivel bio-inspirados,</w:t>
                        </w:r>
                      </w:ins>
                      <w:r>
                        <w:t xml:space="preserve"> específicamente orientada a satisfacer las necesidades requeridas por smart cities</w:t>
                      </w:r>
                      <w:ins w:id="69" w:author="Javi" w:date="2015-06-02T18:19:00Z">
                        <w:r>
                          <w:t>.</w:t>
                        </w:r>
                      </w:ins>
                    </w:p>
                    <w:p w14:paraId="2061F452" w14:textId="77777777" w:rsidR="0095745E" w:rsidRDefault="0095745E" w:rsidP="008A2CCF">
                      <w:pPr>
                        <w:spacing w:after="0" w:line="240" w:lineRule="auto"/>
                      </w:pPr>
                    </w:p>
                    <w:p w14:paraId="68E6A4DC" w14:textId="0EC78C79" w:rsidR="0095745E" w:rsidRDefault="0095745E" w:rsidP="008A2CCF">
                      <w:pPr>
                        <w:spacing w:after="0" w:line="240" w:lineRule="auto"/>
                      </w:pPr>
                      <w:r>
                        <w:t xml:space="preserve">Para el presente trabajo, se pretenden cumplir los siguientes objetivos: </w:t>
                      </w:r>
                    </w:p>
                    <w:p w14:paraId="734F792A" w14:textId="43FFFE8E" w:rsidR="0095745E" w:rsidRDefault="0095745E" w:rsidP="008A2CCF">
                      <w:pPr>
                        <w:pStyle w:val="Prrafodelista"/>
                        <w:numPr>
                          <w:ilvl w:val="0"/>
                          <w:numId w:val="1"/>
                        </w:numPr>
                        <w:spacing w:after="0" w:line="240" w:lineRule="auto"/>
                        <w:rPr>
                          <w:ins w:id="70" w:author="Javi" w:date="2015-06-02T18:20:00Z"/>
                          <w:rFonts w:asciiTheme="minorHAnsi" w:hAnsiTheme="minorHAnsi" w:cs="Arial"/>
                          <w:sz w:val="22"/>
                          <w:lang w:val="es-ES_tradnl"/>
                        </w:rPr>
                      </w:pPr>
                      <w:r w:rsidRPr="00E73F3F">
                        <w:rPr>
                          <w:rFonts w:asciiTheme="minorHAnsi" w:hAnsiTheme="minorHAnsi" w:cs="Arial"/>
                          <w:sz w:val="22"/>
                          <w:lang w:val="es-ES_tradnl"/>
                        </w:rPr>
                        <w:t>R</w:t>
                      </w:r>
                      <w:r>
                        <w:rPr>
                          <w:rFonts w:asciiTheme="minorHAnsi" w:hAnsiTheme="minorHAnsi" w:cs="Arial"/>
                          <w:sz w:val="22"/>
                          <w:lang w:val="es-ES_tradnl"/>
                        </w:rPr>
                        <w:t>ealizar una completa revisión</w:t>
                      </w:r>
                      <w:r w:rsidRPr="00E73F3F">
                        <w:rPr>
                          <w:rFonts w:asciiTheme="minorHAnsi" w:hAnsiTheme="minorHAnsi" w:cs="Arial"/>
                          <w:sz w:val="22"/>
                          <w:lang w:val="es-ES_tradnl"/>
                        </w:rPr>
                        <w:t xml:space="preserve"> el estado del arte en mecanismos de adquisición y gestión de información a través de redes de sensores. Identificar las necesidades y limitaciones actuales.</w:t>
                      </w:r>
                    </w:p>
                    <w:p w14:paraId="6963FF99" w14:textId="5745C444"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ins w:id="71" w:author="Javi" w:date="2015-06-02T18:20:00Z">
                        <w:r>
                          <w:rPr>
                            <w:rFonts w:asciiTheme="minorHAnsi" w:hAnsiTheme="minorHAnsi" w:cs="Arial"/>
                            <w:sz w:val="22"/>
                            <w:lang w:val="es-ES_tradnl"/>
                          </w:rPr>
                          <w:t xml:space="preserve">Revisar el estado del arte de sistemas auto-organizativos y auto-adaptativos en sistemas multiagente. </w:t>
                        </w:r>
                      </w:ins>
                    </w:p>
                    <w:p w14:paraId="4A068BBC" w14:textId="1D3B2294"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 xml:space="preserve">Revisar el estado del arte </w:t>
                      </w:r>
                      <w:r>
                        <w:rPr>
                          <w:rFonts w:asciiTheme="minorHAnsi" w:hAnsiTheme="minorHAnsi" w:cs="Arial"/>
                          <w:sz w:val="22"/>
                          <w:lang w:val="es-ES_tradnl"/>
                        </w:rPr>
                        <w:t xml:space="preserve">de sistemas de gestión </w:t>
                      </w:r>
                      <w:ins w:id="72" w:author="Javi" w:date="2015-06-02T18:21:00Z">
                        <w:r>
                          <w:rPr>
                            <w:rFonts w:asciiTheme="minorHAnsi" w:hAnsiTheme="minorHAnsi" w:cs="Arial"/>
                            <w:sz w:val="22"/>
                            <w:lang w:val="es-ES_tradnl"/>
                          </w:rPr>
                          <w:t xml:space="preserve">en entornos </w:t>
                        </w:r>
                      </w:ins>
                      <w:r>
                        <w:rPr>
                          <w:rFonts w:asciiTheme="minorHAnsi" w:hAnsiTheme="minorHAnsi" w:cs="Arial"/>
                          <w:sz w:val="22"/>
                          <w:lang w:val="es-ES_tradnl"/>
                        </w:rPr>
                        <w:t>de smart cities</w:t>
                      </w:r>
                      <w:r w:rsidRPr="00E73F3F">
                        <w:rPr>
                          <w:rFonts w:asciiTheme="minorHAnsi" w:hAnsiTheme="minorHAnsi" w:cs="Arial"/>
                          <w:sz w:val="22"/>
                          <w:lang w:val="es-ES_tradnl"/>
                        </w:rPr>
                        <w:t xml:space="preserve">. Identificar </w:t>
                      </w:r>
                      <w:r>
                        <w:rPr>
                          <w:rFonts w:asciiTheme="minorHAnsi" w:hAnsiTheme="minorHAnsi" w:cs="Arial"/>
                          <w:sz w:val="22"/>
                          <w:lang w:val="es-ES_tradnl"/>
                        </w:rPr>
                        <w:t xml:space="preserve">las </w:t>
                      </w:r>
                      <w:r w:rsidRPr="00E73F3F">
                        <w:rPr>
                          <w:rFonts w:asciiTheme="minorHAnsi" w:hAnsiTheme="minorHAnsi" w:cs="Arial"/>
                          <w:sz w:val="22"/>
                          <w:lang w:val="es-ES_tradnl"/>
                        </w:rPr>
                        <w:t xml:space="preserve">necesidades </w:t>
                      </w:r>
                      <w:r>
                        <w:rPr>
                          <w:rFonts w:asciiTheme="minorHAnsi" w:hAnsiTheme="minorHAnsi" w:cs="Arial"/>
                          <w:sz w:val="22"/>
                          <w:lang w:val="es-ES_tradnl"/>
                        </w:rPr>
                        <w:t>de las ciudades en función de parámetros característicos como puede ser su tamaño y las oportunidades para ofrecer una solución que satisfaga el mayor rango posible de ciudades (idealmente todas).</w:t>
                      </w:r>
                    </w:p>
                    <w:p w14:paraId="782B94CB" w14:textId="3D6B4513"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Pr>
                          <w:rFonts w:asciiTheme="minorHAnsi" w:hAnsiTheme="minorHAnsi" w:cs="Arial"/>
                          <w:sz w:val="22"/>
                          <w:lang w:val="es-ES_tradnl"/>
                        </w:rPr>
                        <w:t>Realizar</w:t>
                      </w:r>
                      <w:r w:rsidRPr="00E73F3F">
                        <w:rPr>
                          <w:rFonts w:asciiTheme="minorHAnsi" w:hAnsiTheme="minorHAnsi" w:cs="Arial"/>
                          <w:sz w:val="22"/>
                          <w:lang w:val="es-ES_tradnl"/>
                        </w:rPr>
                        <w:t xml:space="preserve"> el diseño de una nueva arquitectura multiagente que permita proporcionar servicios </w:t>
                      </w:r>
                      <w:r>
                        <w:rPr>
                          <w:rFonts w:asciiTheme="minorHAnsi" w:hAnsiTheme="minorHAnsi" w:cs="Arial"/>
                          <w:sz w:val="22"/>
                          <w:lang w:val="es-ES_tradnl"/>
                        </w:rPr>
                        <w:t>de gestión de las ciudades con independencia de los parámetros de los que ya se ha hablado.</w:t>
                      </w:r>
                    </w:p>
                    <w:p w14:paraId="3AF8265C" w14:textId="43C85ABD"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Diseñar nuevos algoritmos de fusión de información que permitan fusionar las informaciones procedentes de redes de sensores, de servicios de internet (datos</w:t>
                      </w:r>
                      <w:r>
                        <w:rPr>
                          <w:rFonts w:asciiTheme="minorHAnsi" w:hAnsiTheme="minorHAnsi" w:cs="Arial"/>
                          <w:sz w:val="22"/>
                          <w:lang w:val="es-ES_tradnl"/>
                        </w:rPr>
                        <w:t xml:space="preserve"> enlazados, etc.) y del entorno.</w:t>
                      </w:r>
                    </w:p>
                    <w:p w14:paraId="5CE45F94" w14:textId="00AA4057"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 xml:space="preserve">Diseño de nuevos algoritmos </w:t>
                      </w:r>
                      <w:ins w:id="73" w:author="Javi" w:date="2015-06-02T18:22:00Z">
                        <w:r>
                          <w:rPr>
                            <w:rFonts w:asciiTheme="minorHAnsi" w:hAnsiTheme="minorHAnsi" w:cs="Arial"/>
                            <w:sz w:val="22"/>
                            <w:lang w:val="es-ES_tradnl"/>
                          </w:rPr>
                          <w:t xml:space="preserve">auto-adaptativos </w:t>
                        </w:r>
                      </w:ins>
                      <w:r>
                        <w:rPr>
                          <w:rFonts w:asciiTheme="minorHAnsi" w:hAnsiTheme="minorHAnsi" w:cs="Arial"/>
                          <w:sz w:val="22"/>
                          <w:lang w:val="es-ES_tradnl"/>
                        </w:rPr>
                        <w:t>para mejorar la eficiencia energética en diferentes campos presentes de manera común en las ciudades.</w:t>
                      </w:r>
                    </w:p>
                    <w:p w14:paraId="40338788" w14:textId="53B845E1" w:rsidR="0095745E" w:rsidRPr="00E73F3F" w:rsidRDefault="0095745E" w:rsidP="008A2CCF">
                      <w:pPr>
                        <w:pStyle w:val="Prrafodelista"/>
                        <w:numPr>
                          <w:ilvl w:val="0"/>
                          <w:numId w:val="1"/>
                        </w:numPr>
                        <w:spacing w:after="0" w:line="240" w:lineRule="auto"/>
                        <w:rPr>
                          <w:rFonts w:asciiTheme="minorHAnsi" w:hAnsiTheme="minorHAnsi" w:cs="Arial"/>
                          <w:sz w:val="22"/>
                          <w:lang w:val="es-ES_tradnl"/>
                        </w:rPr>
                      </w:pPr>
                      <w:r w:rsidRPr="00E73F3F">
                        <w:rPr>
                          <w:rFonts w:asciiTheme="minorHAnsi" w:hAnsiTheme="minorHAnsi" w:cs="Arial"/>
                          <w:sz w:val="22"/>
                          <w:lang w:val="es-ES_tradnl"/>
                        </w:rPr>
                        <w:t>Diseñar un caso de estudio que permita evaluar la solución propuesta de forma empírica</w:t>
                      </w:r>
                      <w:r>
                        <w:rPr>
                          <w:rFonts w:asciiTheme="minorHAnsi" w:hAnsiTheme="minorHAnsi" w:cs="Arial"/>
                          <w:sz w:val="22"/>
                          <w:lang w:val="es-ES_tradnl"/>
                        </w:rPr>
                        <w:t xml:space="preserve"> a una escala factible</w:t>
                      </w:r>
                      <w:r w:rsidRPr="00E73F3F">
                        <w:rPr>
                          <w:rFonts w:asciiTheme="minorHAnsi" w:hAnsiTheme="minorHAnsi" w:cs="Arial"/>
                          <w:sz w:val="22"/>
                          <w:lang w:val="es-ES_tradnl"/>
                        </w:rPr>
                        <w:t xml:space="preserve">. </w:t>
                      </w:r>
                    </w:p>
                    <w:p w14:paraId="13E35349" w14:textId="77777777" w:rsidR="0095745E" w:rsidRPr="00A92F17" w:rsidRDefault="0095745E" w:rsidP="008A2CCF">
                      <w:pPr>
                        <w:spacing w:after="0" w:line="240" w:lineRule="auto"/>
                        <w:rPr>
                          <w:lang w:val="es-ES_tradnl"/>
                        </w:rPr>
                      </w:pPr>
                    </w:p>
                    <w:p w14:paraId="12FEDA0F" w14:textId="5F5DB3E2" w:rsidR="0095745E" w:rsidRDefault="0095745E" w:rsidP="008A2CCF">
                      <w:pPr>
                        <w:spacing w:after="0" w:line="240" w:lineRule="auto"/>
                      </w:pPr>
                      <w:r>
                        <w:t>Para alcanzar los objetivos se llevará a cabo una indagación original y planificada, en el marco del grupo de investigación BISITE de la Universidad de Salamanca.</w:t>
                      </w:r>
                    </w:p>
                    <w:p w14:paraId="56003050" w14:textId="77777777" w:rsidR="0095745E" w:rsidRDefault="0095745E" w:rsidP="00300034">
                      <w:pPr>
                        <w:spacing w:after="0" w:line="240" w:lineRule="auto"/>
                      </w:pPr>
                    </w:p>
                    <w:p w14:paraId="604A561C" w14:textId="77777777" w:rsidR="0095745E" w:rsidRDefault="0095745E" w:rsidP="00300034">
                      <w:pPr>
                        <w:spacing w:after="0" w:line="240" w:lineRule="auto"/>
                      </w:pPr>
                    </w:p>
                    <w:p w14:paraId="1ED66357" w14:textId="77777777" w:rsidR="0095745E" w:rsidRDefault="0095745E" w:rsidP="00300034">
                      <w:pPr>
                        <w:spacing w:after="0" w:line="240" w:lineRule="auto"/>
                      </w:pPr>
                    </w:p>
                    <w:p w14:paraId="21ADBB0D" w14:textId="77777777" w:rsidR="0095745E" w:rsidRDefault="0095745E" w:rsidP="00300034">
                      <w:pPr>
                        <w:spacing w:after="0" w:line="240" w:lineRule="auto"/>
                      </w:pPr>
                    </w:p>
                    <w:p w14:paraId="20EDAF47" w14:textId="77777777" w:rsidR="0095745E" w:rsidRDefault="0095745E" w:rsidP="00300034">
                      <w:pPr>
                        <w:spacing w:after="0" w:line="240" w:lineRule="auto"/>
                      </w:pPr>
                    </w:p>
                    <w:p w14:paraId="5969EA31" w14:textId="77777777" w:rsidR="0095745E" w:rsidRDefault="0095745E" w:rsidP="00300034">
                      <w:pPr>
                        <w:spacing w:after="0" w:line="240" w:lineRule="auto"/>
                      </w:pPr>
                    </w:p>
                    <w:p w14:paraId="4F4A4ADE" w14:textId="77777777" w:rsidR="0095745E" w:rsidRDefault="0095745E" w:rsidP="00300034">
                      <w:pPr>
                        <w:spacing w:after="0" w:line="240" w:lineRule="auto"/>
                      </w:pPr>
                    </w:p>
                    <w:p w14:paraId="70270428" w14:textId="77777777" w:rsidR="0095745E" w:rsidRDefault="0095745E" w:rsidP="00300034">
                      <w:pPr>
                        <w:spacing w:after="0" w:line="240" w:lineRule="auto"/>
                      </w:pPr>
                    </w:p>
                    <w:p w14:paraId="23D766BF" w14:textId="77777777" w:rsidR="0095745E" w:rsidRDefault="0095745E" w:rsidP="00300034">
                      <w:pPr>
                        <w:spacing w:after="0" w:line="240" w:lineRule="auto"/>
                      </w:pPr>
                    </w:p>
                    <w:p w14:paraId="198D7CBD" w14:textId="77777777" w:rsidR="0095745E" w:rsidRDefault="0095745E" w:rsidP="00300034">
                      <w:pPr>
                        <w:spacing w:after="0" w:line="240" w:lineRule="auto"/>
                      </w:pPr>
                    </w:p>
                    <w:p w14:paraId="63F71FD9" w14:textId="77777777" w:rsidR="0095745E" w:rsidRDefault="0095745E" w:rsidP="00300034">
                      <w:pPr>
                        <w:spacing w:after="0" w:line="240" w:lineRule="auto"/>
                      </w:pPr>
                    </w:p>
                    <w:p w14:paraId="1A8DA2B9" w14:textId="77777777" w:rsidR="0095745E" w:rsidRDefault="0095745E" w:rsidP="00300034">
                      <w:pPr>
                        <w:spacing w:after="0" w:line="240" w:lineRule="auto"/>
                      </w:pPr>
                    </w:p>
                    <w:p w14:paraId="46A85358" w14:textId="77777777" w:rsidR="0095745E" w:rsidRDefault="0095745E" w:rsidP="00300034">
                      <w:pPr>
                        <w:spacing w:after="0" w:line="240" w:lineRule="auto"/>
                      </w:pPr>
                    </w:p>
                    <w:p w14:paraId="42924364" w14:textId="77777777" w:rsidR="0095745E" w:rsidRDefault="0095745E" w:rsidP="00300034">
                      <w:pPr>
                        <w:spacing w:after="0" w:line="240" w:lineRule="auto"/>
                      </w:pPr>
                    </w:p>
                    <w:p w14:paraId="003026CD" w14:textId="77777777" w:rsidR="0095745E" w:rsidRDefault="0095745E" w:rsidP="00300034">
                      <w:pPr>
                        <w:spacing w:after="0" w:line="240" w:lineRule="auto"/>
                      </w:pPr>
                    </w:p>
                    <w:p w14:paraId="524D4749" w14:textId="77777777" w:rsidR="0095745E" w:rsidRDefault="0095745E" w:rsidP="00300034">
                      <w:pPr>
                        <w:spacing w:after="0" w:line="240" w:lineRule="auto"/>
                      </w:pPr>
                    </w:p>
                    <w:p w14:paraId="79B499ED" w14:textId="77777777" w:rsidR="0095745E" w:rsidRDefault="0095745E" w:rsidP="00300034">
                      <w:pPr>
                        <w:spacing w:after="0" w:line="240" w:lineRule="auto"/>
                      </w:pPr>
                    </w:p>
                    <w:p w14:paraId="20822298" w14:textId="77777777" w:rsidR="0095745E" w:rsidRDefault="0095745E" w:rsidP="00300034">
                      <w:pPr>
                        <w:spacing w:after="0" w:line="240" w:lineRule="auto"/>
                      </w:pPr>
                    </w:p>
                    <w:p w14:paraId="3B75E0AF" w14:textId="77777777" w:rsidR="0095745E" w:rsidRDefault="0095745E" w:rsidP="00300034">
                      <w:pPr>
                        <w:spacing w:after="0" w:line="240" w:lineRule="auto"/>
                      </w:pPr>
                    </w:p>
                    <w:p w14:paraId="34396DA5" w14:textId="77777777" w:rsidR="0095745E" w:rsidRDefault="0095745E" w:rsidP="00300034">
                      <w:pPr>
                        <w:spacing w:after="0" w:line="240" w:lineRule="auto"/>
                      </w:pPr>
                    </w:p>
                    <w:p w14:paraId="1A302524" w14:textId="77777777" w:rsidR="0095745E" w:rsidRDefault="0095745E" w:rsidP="00300034">
                      <w:pPr>
                        <w:spacing w:after="0" w:line="240" w:lineRule="auto"/>
                      </w:pPr>
                    </w:p>
                    <w:p w14:paraId="440D9385" w14:textId="77777777" w:rsidR="0095745E" w:rsidRDefault="0095745E" w:rsidP="00300034">
                      <w:pPr>
                        <w:spacing w:after="0" w:line="240" w:lineRule="auto"/>
                      </w:pPr>
                    </w:p>
                    <w:p w14:paraId="57E12D0E" w14:textId="77777777" w:rsidR="0095745E" w:rsidRDefault="0095745E" w:rsidP="00300034">
                      <w:pPr>
                        <w:spacing w:after="0" w:line="240" w:lineRule="auto"/>
                      </w:pPr>
                    </w:p>
                    <w:p w14:paraId="748A66D2" w14:textId="77777777" w:rsidR="0095745E" w:rsidRDefault="0095745E" w:rsidP="00300034">
                      <w:pPr>
                        <w:spacing w:after="0" w:line="240" w:lineRule="auto"/>
                      </w:pPr>
                    </w:p>
                    <w:p w14:paraId="7C978657" w14:textId="77777777" w:rsidR="0095745E" w:rsidRDefault="0095745E" w:rsidP="00300034">
                      <w:pPr>
                        <w:spacing w:after="0" w:line="240" w:lineRule="auto"/>
                      </w:pPr>
                    </w:p>
                    <w:p w14:paraId="5C09A1C7" w14:textId="77777777" w:rsidR="0095745E" w:rsidRDefault="0095745E" w:rsidP="00300034">
                      <w:pPr>
                        <w:spacing w:after="0" w:line="240" w:lineRule="auto"/>
                      </w:pPr>
                    </w:p>
                    <w:p w14:paraId="789037F7" w14:textId="77777777" w:rsidR="0095745E" w:rsidRDefault="0095745E" w:rsidP="00300034">
                      <w:pPr>
                        <w:spacing w:after="0" w:line="240" w:lineRule="auto"/>
                      </w:pPr>
                    </w:p>
                    <w:p w14:paraId="4FBFF56B" w14:textId="77777777" w:rsidR="0095745E" w:rsidRDefault="0095745E" w:rsidP="00300034">
                      <w:pPr>
                        <w:spacing w:after="0" w:line="240" w:lineRule="auto"/>
                      </w:pPr>
                    </w:p>
                    <w:p w14:paraId="1236D8EC" w14:textId="77777777" w:rsidR="0095745E" w:rsidRDefault="0095745E" w:rsidP="00300034">
                      <w:pPr>
                        <w:spacing w:after="0" w:line="240" w:lineRule="auto"/>
                      </w:pPr>
                    </w:p>
                    <w:p w14:paraId="5D2CA169" w14:textId="77777777" w:rsidR="0095745E" w:rsidRDefault="0095745E" w:rsidP="00300034">
                      <w:pPr>
                        <w:spacing w:after="0" w:line="240" w:lineRule="auto"/>
                      </w:pPr>
                    </w:p>
                    <w:p w14:paraId="29C2A682" w14:textId="77777777" w:rsidR="0095745E" w:rsidRDefault="0095745E" w:rsidP="00300034">
                      <w:pPr>
                        <w:spacing w:after="0" w:line="240" w:lineRule="auto"/>
                      </w:pPr>
                    </w:p>
                    <w:p w14:paraId="14392485" w14:textId="77777777" w:rsidR="0095745E" w:rsidRDefault="0095745E" w:rsidP="00300034">
                      <w:pPr>
                        <w:spacing w:after="0" w:line="240" w:lineRule="auto"/>
                      </w:pPr>
                    </w:p>
                    <w:p w14:paraId="6F3AC0F4" w14:textId="77777777" w:rsidR="0095745E" w:rsidRDefault="0095745E" w:rsidP="00300034">
                      <w:pPr>
                        <w:spacing w:after="0" w:line="240" w:lineRule="auto"/>
                      </w:pPr>
                    </w:p>
                    <w:p w14:paraId="3C094B26" w14:textId="77777777" w:rsidR="0095745E" w:rsidRDefault="0095745E" w:rsidP="00300034">
                      <w:pPr>
                        <w:spacing w:after="0" w:line="240" w:lineRule="auto"/>
                      </w:pPr>
                    </w:p>
                    <w:p w14:paraId="4B94CA0B" w14:textId="77777777" w:rsidR="0095745E" w:rsidRDefault="0095745E" w:rsidP="00300034">
                      <w:pPr>
                        <w:spacing w:after="0" w:line="240" w:lineRule="auto"/>
                      </w:pPr>
                    </w:p>
                    <w:p w14:paraId="2617EEA6" w14:textId="77777777" w:rsidR="0095745E" w:rsidRDefault="0095745E" w:rsidP="00300034">
                      <w:pPr>
                        <w:spacing w:after="0" w:line="240" w:lineRule="auto"/>
                      </w:pPr>
                    </w:p>
                    <w:p w14:paraId="7F2B2A4C" w14:textId="77777777" w:rsidR="0095745E" w:rsidRDefault="0095745E" w:rsidP="00300034">
                      <w:pPr>
                        <w:spacing w:after="0" w:line="240" w:lineRule="auto"/>
                      </w:pPr>
                    </w:p>
                    <w:p w14:paraId="36029734" w14:textId="77777777" w:rsidR="0095745E" w:rsidRDefault="0095745E" w:rsidP="00300034">
                      <w:pPr>
                        <w:spacing w:after="0" w:line="240" w:lineRule="auto"/>
                      </w:pPr>
                    </w:p>
                    <w:p w14:paraId="1C6F6775" w14:textId="77777777" w:rsidR="0095745E" w:rsidRDefault="0095745E" w:rsidP="00300034">
                      <w:pPr>
                        <w:spacing w:after="0" w:line="240" w:lineRule="auto"/>
                      </w:pPr>
                    </w:p>
                    <w:p w14:paraId="78E0A481" w14:textId="77777777" w:rsidR="0095745E" w:rsidRDefault="0095745E" w:rsidP="00300034">
                      <w:pPr>
                        <w:spacing w:after="0" w:line="240" w:lineRule="auto"/>
                      </w:pPr>
                    </w:p>
                    <w:p w14:paraId="5D13E11F" w14:textId="77777777" w:rsidR="0095745E" w:rsidRDefault="0095745E" w:rsidP="00300034">
                      <w:pPr>
                        <w:spacing w:after="0" w:line="240" w:lineRule="auto"/>
                      </w:pPr>
                    </w:p>
                    <w:p w14:paraId="5EB050A1" w14:textId="77777777" w:rsidR="0095745E" w:rsidRDefault="0095745E" w:rsidP="00300034">
                      <w:pPr>
                        <w:spacing w:after="0" w:line="240" w:lineRule="auto"/>
                      </w:pPr>
                    </w:p>
                    <w:p w14:paraId="2D121FAF" w14:textId="77777777" w:rsidR="0095745E" w:rsidRDefault="0095745E" w:rsidP="00300034">
                      <w:pPr>
                        <w:spacing w:after="0" w:line="240" w:lineRule="auto"/>
                      </w:pPr>
                    </w:p>
                    <w:p w14:paraId="2B564555" w14:textId="77777777" w:rsidR="0095745E" w:rsidRDefault="0095745E" w:rsidP="00300034">
                      <w:pPr>
                        <w:spacing w:after="0" w:line="240" w:lineRule="auto"/>
                      </w:pPr>
                    </w:p>
                    <w:p w14:paraId="27AE8FAB" w14:textId="77777777" w:rsidR="0095745E" w:rsidRDefault="0095745E" w:rsidP="00300034">
                      <w:pPr>
                        <w:spacing w:after="0" w:line="240" w:lineRule="auto"/>
                      </w:pPr>
                    </w:p>
                    <w:p w14:paraId="6ECA5907" w14:textId="77777777" w:rsidR="0095745E" w:rsidRDefault="0095745E" w:rsidP="00300034">
                      <w:pPr>
                        <w:spacing w:after="0" w:line="240" w:lineRule="auto"/>
                      </w:pPr>
                    </w:p>
                    <w:p w14:paraId="63C64D70" w14:textId="77777777" w:rsidR="0095745E" w:rsidRDefault="0095745E" w:rsidP="00300034">
                      <w:pPr>
                        <w:spacing w:after="0" w:line="240" w:lineRule="auto"/>
                      </w:pPr>
                    </w:p>
                    <w:p w14:paraId="4995B11B" w14:textId="77777777" w:rsidR="0095745E" w:rsidRDefault="0095745E" w:rsidP="00300034">
                      <w:pPr>
                        <w:spacing w:after="0" w:line="240" w:lineRule="auto"/>
                      </w:pPr>
                    </w:p>
                    <w:p w14:paraId="0EB83679" w14:textId="77777777" w:rsidR="0095745E" w:rsidRDefault="0095745E" w:rsidP="00300034">
                      <w:pPr>
                        <w:spacing w:after="0" w:line="240" w:lineRule="auto"/>
                      </w:pPr>
                    </w:p>
                    <w:p w14:paraId="4C0E7561" w14:textId="77777777" w:rsidR="0095745E" w:rsidRDefault="0095745E" w:rsidP="00300034">
                      <w:pPr>
                        <w:spacing w:after="0" w:line="240" w:lineRule="auto"/>
                      </w:pPr>
                    </w:p>
                  </w:txbxContent>
                </v:textbox>
              </v:shape>
            </w:pict>
          </mc:Fallback>
        </mc:AlternateContent>
      </w:r>
    </w:p>
    <w:p w14:paraId="081370BB" w14:textId="77777777" w:rsidR="00300034" w:rsidRPr="008E3C52" w:rsidRDefault="00300034" w:rsidP="00300034">
      <w:pPr>
        <w:rPr>
          <w:rFonts w:ascii="Trebuchet MS" w:hAnsi="Trebuchet MS"/>
          <w:sz w:val="20"/>
          <w:szCs w:val="20"/>
          <w:lang w:val="en-US"/>
        </w:rPr>
      </w:pPr>
    </w:p>
    <w:p w14:paraId="6CD87698" w14:textId="77777777" w:rsidR="00300034" w:rsidRPr="008E3C52" w:rsidRDefault="00300034" w:rsidP="00300034">
      <w:pPr>
        <w:rPr>
          <w:rFonts w:ascii="Trebuchet MS" w:hAnsi="Trebuchet MS"/>
          <w:sz w:val="20"/>
          <w:szCs w:val="20"/>
          <w:lang w:val="en-US"/>
        </w:rPr>
      </w:pPr>
    </w:p>
    <w:p w14:paraId="474A9C0E" w14:textId="77777777" w:rsidR="00300034" w:rsidRPr="008E3C52" w:rsidRDefault="00300034" w:rsidP="00300034">
      <w:pPr>
        <w:rPr>
          <w:rFonts w:ascii="Trebuchet MS" w:hAnsi="Trebuchet MS"/>
          <w:sz w:val="20"/>
          <w:szCs w:val="20"/>
          <w:lang w:val="en-US"/>
        </w:rPr>
      </w:pPr>
    </w:p>
    <w:p w14:paraId="1451A23A" w14:textId="77777777" w:rsidR="00300034" w:rsidRPr="008E3C52" w:rsidRDefault="00300034" w:rsidP="00300034">
      <w:pPr>
        <w:rPr>
          <w:rFonts w:ascii="Trebuchet MS" w:hAnsi="Trebuchet MS"/>
          <w:sz w:val="20"/>
          <w:szCs w:val="20"/>
          <w:lang w:val="en-US"/>
        </w:rPr>
      </w:pPr>
    </w:p>
    <w:p w14:paraId="1AC93615" w14:textId="77777777" w:rsidR="00300034" w:rsidRPr="008E3C52" w:rsidRDefault="00300034" w:rsidP="00300034">
      <w:pPr>
        <w:rPr>
          <w:rFonts w:ascii="Trebuchet MS" w:hAnsi="Trebuchet MS"/>
          <w:sz w:val="20"/>
          <w:szCs w:val="20"/>
          <w:lang w:val="en-US"/>
        </w:rPr>
      </w:pPr>
    </w:p>
    <w:p w14:paraId="342C8125" w14:textId="77777777" w:rsidR="00300034" w:rsidRPr="008E3C52" w:rsidRDefault="00300034" w:rsidP="00300034">
      <w:pPr>
        <w:rPr>
          <w:rFonts w:ascii="Trebuchet MS" w:hAnsi="Trebuchet MS"/>
          <w:sz w:val="20"/>
          <w:szCs w:val="20"/>
          <w:lang w:val="en-US"/>
        </w:rPr>
      </w:pPr>
    </w:p>
    <w:p w14:paraId="2A634727" w14:textId="77777777" w:rsidR="00300034" w:rsidRPr="008E3C52" w:rsidRDefault="00300034" w:rsidP="00300034">
      <w:pPr>
        <w:rPr>
          <w:rFonts w:ascii="Trebuchet MS" w:hAnsi="Trebuchet MS"/>
          <w:sz w:val="20"/>
          <w:szCs w:val="20"/>
          <w:lang w:val="en-US"/>
        </w:rPr>
      </w:pPr>
    </w:p>
    <w:p w14:paraId="3DAD6D6C" w14:textId="77777777" w:rsidR="00300034" w:rsidRPr="008E3C52" w:rsidRDefault="00300034" w:rsidP="00300034">
      <w:pPr>
        <w:rPr>
          <w:rFonts w:ascii="Trebuchet MS" w:hAnsi="Trebuchet MS"/>
          <w:sz w:val="20"/>
          <w:szCs w:val="20"/>
          <w:lang w:val="en-US"/>
        </w:rPr>
      </w:pPr>
    </w:p>
    <w:p w14:paraId="414BA24C" w14:textId="77777777" w:rsidR="00300034" w:rsidRPr="008E3C52" w:rsidRDefault="00300034" w:rsidP="00300034">
      <w:pPr>
        <w:rPr>
          <w:rFonts w:ascii="Trebuchet MS" w:hAnsi="Trebuchet MS"/>
          <w:sz w:val="20"/>
          <w:szCs w:val="20"/>
          <w:lang w:val="en-US"/>
        </w:rPr>
      </w:pPr>
    </w:p>
    <w:p w14:paraId="0D9E2431" w14:textId="77777777" w:rsidR="00300034" w:rsidRPr="008E3C52" w:rsidRDefault="00300034" w:rsidP="00300034">
      <w:pPr>
        <w:rPr>
          <w:rFonts w:ascii="Trebuchet MS" w:hAnsi="Trebuchet MS"/>
          <w:sz w:val="20"/>
          <w:szCs w:val="20"/>
          <w:lang w:val="en-US"/>
        </w:rPr>
      </w:pPr>
    </w:p>
    <w:p w14:paraId="06DF1278" w14:textId="77777777" w:rsidR="00300034" w:rsidRPr="008E3C52" w:rsidRDefault="00300034" w:rsidP="00300034">
      <w:pPr>
        <w:rPr>
          <w:rFonts w:ascii="Trebuchet MS" w:hAnsi="Trebuchet MS"/>
          <w:sz w:val="20"/>
          <w:szCs w:val="20"/>
          <w:lang w:val="en-US"/>
        </w:rPr>
      </w:pPr>
    </w:p>
    <w:p w14:paraId="36D42E95" w14:textId="77777777" w:rsidR="00300034" w:rsidRPr="008E3C52" w:rsidRDefault="00300034" w:rsidP="00300034">
      <w:pPr>
        <w:rPr>
          <w:rFonts w:ascii="Trebuchet MS" w:hAnsi="Trebuchet MS"/>
          <w:sz w:val="20"/>
          <w:szCs w:val="20"/>
          <w:lang w:val="en-US"/>
        </w:rPr>
      </w:pPr>
    </w:p>
    <w:p w14:paraId="050BCB52" w14:textId="77777777" w:rsidR="00300034" w:rsidRPr="008E3C52" w:rsidRDefault="00300034" w:rsidP="00300034">
      <w:pPr>
        <w:rPr>
          <w:rFonts w:ascii="Trebuchet MS" w:hAnsi="Trebuchet MS"/>
          <w:sz w:val="20"/>
          <w:szCs w:val="20"/>
          <w:lang w:val="en-US"/>
        </w:rPr>
      </w:pPr>
    </w:p>
    <w:p w14:paraId="3083BD51" w14:textId="77777777" w:rsidR="00300034" w:rsidRPr="008E3C52" w:rsidRDefault="00300034" w:rsidP="00300034">
      <w:pPr>
        <w:rPr>
          <w:rFonts w:ascii="Trebuchet MS" w:hAnsi="Trebuchet MS"/>
          <w:sz w:val="20"/>
          <w:szCs w:val="20"/>
          <w:lang w:val="en-US"/>
        </w:rPr>
      </w:pPr>
    </w:p>
    <w:p w14:paraId="49028C90" w14:textId="77777777" w:rsidR="00300034" w:rsidRPr="008E3C52" w:rsidRDefault="00300034" w:rsidP="00300034">
      <w:pPr>
        <w:rPr>
          <w:rFonts w:ascii="Trebuchet MS" w:hAnsi="Trebuchet MS"/>
          <w:sz w:val="20"/>
          <w:szCs w:val="20"/>
          <w:lang w:val="en-US"/>
        </w:rPr>
      </w:pPr>
    </w:p>
    <w:p w14:paraId="01D75CBD" w14:textId="77777777" w:rsidR="00300034" w:rsidRPr="008E3C52" w:rsidRDefault="00300034" w:rsidP="00300034">
      <w:pPr>
        <w:rPr>
          <w:rFonts w:ascii="Trebuchet MS" w:hAnsi="Trebuchet MS"/>
          <w:sz w:val="20"/>
          <w:szCs w:val="20"/>
          <w:lang w:val="en-US"/>
        </w:rPr>
      </w:pPr>
    </w:p>
    <w:p w14:paraId="3E0D6BC4" w14:textId="77777777" w:rsidR="00300034" w:rsidRPr="008E3C52" w:rsidRDefault="00300034" w:rsidP="00300034">
      <w:pPr>
        <w:rPr>
          <w:rFonts w:ascii="Trebuchet MS" w:hAnsi="Trebuchet MS"/>
          <w:sz w:val="20"/>
          <w:szCs w:val="20"/>
          <w:lang w:val="en-US"/>
        </w:rPr>
      </w:pPr>
    </w:p>
    <w:p w14:paraId="23EC2562" w14:textId="77777777" w:rsidR="00300034" w:rsidRPr="008E3C52" w:rsidRDefault="00300034" w:rsidP="00300034">
      <w:pPr>
        <w:rPr>
          <w:rFonts w:ascii="Trebuchet MS" w:hAnsi="Trebuchet MS"/>
          <w:sz w:val="20"/>
          <w:szCs w:val="20"/>
          <w:lang w:val="en-US"/>
        </w:rPr>
      </w:pPr>
    </w:p>
    <w:p w14:paraId="3562EFA7" w14:textId="77777777" w:rsidR="00300034" w:rsidRPr="008E3C52" w:rsidRDefault="00300034" w:rsidP="00300034">
      <w:pPr>
        <w:rPr>
          <w:rFonts w:ascii="Trebuchet MS" w:hAnsi="Trebuchet MS"/>
          <w:sz w:val="20"/>
          <w:szCs w:val="20"/>
          <w:lang w:val="en-US"/>
        </w:rPr>
      </w:pPr>
    </w:p>
    <w:p w14:paraId="2F90A559" w14:textId="77777777" w:rsidR="00300034" w:rsidRPr="008E3C52" w:rsidRDefault="00300034" w:rsidP="00300034">
      <w:pPr>
        <w:rPr>
          <w:rFonts w:ascii="Trebuchet MS" w:hAnsi="Trebuchet MS"/>
          <w:sz w:val="20"/>
          <w:szCs w:val="20"/>
          <w:lang w:val="en-US"/>
        </w:rPr>
      </w:pPr>
    </w:p>
    <w:p w14:paraId="5B240C57" w14:textId="77777777" w:rsidR="00300034" w:rsidRPr="008E3C52" w:rsidRDefault="00300034" w:rsidP="00300034">
      <w:pPr>
        <w:rPr>
          <w:rFonts w:ascii="Trebuchet MS" w:hAnsi="Trebuchet MS"/>
          <w:sz w:val="20"/>
          <w:szCs w:val="20"/>
          <w:lang w:val="en-US"/>
        </w:rPr>
      </w:pPr>
    </w:p>
    <w:p w14:paraId="10FA4A9D" w14:textId="77777777" w:rsidR="00300034" w:rsidRPr="008E3C52" w:rsidRDefault="00300034" w:rsidP="00300034">
      <w:pPr>
        <w:rPr>
          <w:rFonts w:ascii="Trebuchet MS" w:hAnsi="Trebuchet MS"/>
          <w:sz w:val="20"/>
          <w:szCs w:val="20"/>
          <w:lang w:val="en-US"/>
        </w:rPr>
      </w:pPr>
    </w:p>
    <w:p w14:paraId="6D0D16D0" w14:textId="77777777" w:rsidR="00300034" w:rsidRPr="008E3C52" w:rsidRDefault="00300034" w:rsidP="00300034">
      <w:pPr>
        <w:rPr>
          <w:rFonts w:ascii="Trebuchet MS" w:hAnsi="Trebuchet MS"/>
          <w:sz w:val="20"/>
          <w:szCs w:val="20"/>
          <w:lang w:val="en-US"/>
        </w:rPr>
      </w:pPr>
    </w:p>
    <w:p w14:paraId="2A312918" w14:textId="77777777" w:rsidR="00300034" w:rsidRPr="008E3C52" w:rsidRDefault="00300034" w:rsidP="00300034">
      <w:pPr>
        <w:rPr>
          <w:rFonts w:ascii="Trebuchet MS" w:hAnsi="Trebuchet MS"/>
          <w:sz w:val="20"/>
          <w:szCs w:val="20"/>
          <w:lang w:val="en-US"/>
        </w:rPr>
      </w:pPr>
    </w:p>
    <w:p w14:paraId="3B023730" w14:textId="77777777" w:rsidR="00300034" w:rsidRPr="008E3C52" w:rsidRDefault="00300034" w:rsidP="00300034">
      <w:pPr>
        <w:rPr>
          <w:rFonts w:ascii="Trebuchet MS" w:hAnsi="Trebuchet MS"/>
          <w:sz w:val="20"/>
          <w:szCs w:val="20"/>
          <w:lang w:val="en-US"/>
        </w:rPr>
      </w:pPr>
    </w:p>
    <w:p w14:paraId="5F0C127D" w14:textId="77777777" w:rsidR="00300034" w:rsidRPr="008E3C52" w:rsidRDefault="00300034" w:rsidP="00300034">
      <w:pPr>
        <w:rPr>
          <w:rFonts w:ascii="Trebuchet MS" w:hAnsi="Trebuchet MS"/>
          <w:sz w:val="20"/>
          <w:szCs w:val="20"/>
          <w:lang w:val="en-US"/>
        </w:rPr>
      </w:pPr>
    </w:p>
    <w:p w14:paraId="6D2E2E62" w14:textId="77777777" w:rsidR="00300034" w:rsidRPr="008E3C52" w:rsidRDefault="00300034" w:rsidP="00300034">
      <w:pPr>
        <w:rPr>
          <w:rFonts w:ascii="Trebuchet MS" w:hAnsi="Trebuchet MS"/>
          <w:sz w:val="20"/>
          <w:szCs w:val="20"/>
          <w:lang w:val="en-US"/>
        </w:rPr>
      </w:pPr>
    </w:p>
    <w:p w14:paraId="1FB651CD" w14:textId="77777777" w:rsidR="00300034" w:rsidRPr="008E3C52" w:rsidRDefault="00300034" w:rsidP="00300034">
      <w:pPr>
        <w:rPr>
          <w:rFonts w:ascii="Trebuchet MS" w:hAnsi="Trebuchet MS"/>
          <w:sz w:val="20"/>
          <w:szCs w:val="20"/>
          <w:lang w:val="en-US"/>
        </w:rPr>
      </w:pPr>
    </w:p>
    <w:p w14:paraId="306CE40A" w14:textId="77777777" w:rsidR="00300034" w:rsidRPr="008E3C52" w:rsidRDefault="00300034" w:rsidP="00300034">
      <w:pPr>
        <w:rPr>
          <w:rFonts w:ascii="Trebuchet MS" w:hAnsi="Trebuchet MS"/>
          <w:sz w:val="20"/>
          <w:szCs w:val="20"/>
          <w:lang w:val="en-US"/>
        </w:rPr>
      </w:pPr>
    </w:p>
    <w:p w14:paraId="5C7520CF" w14:textId="77777777" w:rsidR="00300034" w:rsidRPr="008E3C52" w:rsidRDefault="00300034" w:rsidP="00300034">
      <w:pPr>
        <w:jc w:val="right"/>
        <w:rPr>
          <w:rFonts w:ascii="Trebuchet MS" w:hAnsi="Trebuchet MS"/>
          <w:sz w:val="20"/>
          <w:szCs w:val="20"/>
          <w:lang w:val="en-US"/>
        </w:rPr>
      </w:pPr>
    </w:p>
    <w:p w14:paraId="1478827D" w14:textId="77777777" w:rsidR="00300034" w:rsidRPr="008E3C52" w:rsidRDefault="00300034" w:rsidP="00300034">
      <w:pPr>
        <w:jc w:val="right"/>
        <w:rPr>
          <w:rFonts w:ascii="Trebuchet MS" w:hAnsi="Trebuchet MS"/>
          <w:sz w:val="20"/>
          <w:szCs w:val="20"/>
          <w:lang w:val="en-US"/>
        </w:rPr>
      </w:pPr>
    </w:p>
    <w:p w14:paraId="6E32AE5A" w14:textId="77777777" w:rsidR="00300034" w:rsidRDefault="00300034" w:rsidP="008E3C52">
      <w:pPr>
        <w:pStyle w:val="Sinespaciado"/>
      </w:pPr>
      <w:r w:rsidRPr="00300034">
        <w:t>METODOLOGÍA A UTILIZAR (APORTAR CONFORMIDAD/INFORMES/PROTOCOLOS GARANTIZANDO BIOÉTICA/BIOSEGURIDAD SI EL TIPO DE EXPERIMENTACIÓN LO REQUIERE) (MÁXIMO 50 LÍNEAS)</w:t>
      </w:r>
      <w:r>
        <w:t>:</w:t>
      </w:r>
    </w:p>
    <w:p w14:paraId="2957B4B3" w14:textId="77777777" w:rsidR="008E3C52" w:rsidRDefault="008E3C52" w:rsidP="008E3C52">
      <w:pPr>
        <w:pStyle w:val="Sinespaciado"/>
        <w:rPr>
          <w:i/>
          <w:sz w:val="18"/>
          <w:szCs w:val="18"/>
          <w:lang w:val="en-US"/>
        </w:rPr>
      </w:pPr>
      <w:r w:rsidRPr="008E3C52">
        <w:rPr>
          <w:i/>
          <w:sz w:val="18"/>
          <w:szCs w:val="18"/>
          <w:lang w:val="en-US"/>
        </w:rPr>
        <w:t>METHODOLOGY TO BE USED (PROVIDE CONSENT FORMS/REPORTS/PROTOCOLS GUARANTEEING BIOETHICS/BI</w:t>
      </w:r>
      <w:r>
        <w:rPr>
          <w:i/>
          <w:sz w:val="18"/>
          <w:szCs w:val="18"/>
          <w:lang w:val="en-US"/>
        </w:rPr>
        <w:t>OSECURITY</w:t>
      </w:r>
    </w:p>
    <w:p w14:paraId="24BBF033" w14:textId="77777777" w:rsidR="008E3C52" w:rsidRPr="008E3C52" w:rsidRDefault="008E3C52" w:rsidP="008E3C52">
      <w:pPr>
        <w:pStyle w:val="Sinespaciado"/>
        <w:rPr>
          <w:i/>
          <w:sz w:val="18"/>
          <w:szCs w:val="18"/>
          <w:lang w:val="en-US"/>
        </w:rPr>
      </w:pPr>
      <w:r>
        <w:rPr>
          <w:i/>
          <w:sz w:val="18"/>
          <w:szCs w:val="18"/>
          <w:lang w:val="en-US"/>
        </w:rPr>
        <w:t xml:space="preserve">IF REQUIERED BY THE TYPE OF EXPERIMENTATION) </w:t>
      </w:r>
      <w:r w:rsidRPr="008E3C52">
        <w:rPr>
          <w:i/>
          <w:sz w:val="18"/>
          <w:szCs w:val="18"/>
          <w:lang w:val="en-US"/>
        </w:rPr>
        <w:t>(50 LINE MAXIMUM):</w:t>
      </w:r>
    </w:p>
    <w:p w14:paraId="58FA9EB5" w14:textId="77777777" w:rsidR="00173C6E" w:rsidRPr="008E3C52" w:rsidRDefault="00173C6E"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68480" behindDoc="0" locked="0" layoutInCell="1" allowOverlap="1" wp14:anchorId="15D0F1FF" wp14:editId="5B95D820">
                <wp:simplePos x="0" y="0"/>
                <wp:positionH relativeFrom="column">
                  <wp:posOffset>-5080</wp:posOffset>
                </wp:positionH>
                <wp:positionV relativeFrom="paragraph">
                  <wp:posOffset>0</wp:posOffset>
                </wp:positionV>
                <wp:extent cx="6372860" cy="8972550"/>
                <wp:effectExtent l="0" t="0" r="2794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1E15A2A2" w14:textId="1E26A963" w:rsidR="0095745E" w:rsidRDefault="0095745E" w:rsidP="00B85970">
                            <w:pPr>
                              <w:spacing w:after="0" w:line="240" w:lineRule="auto"/>
                            </w:pPr>
                            <w:r>
                              <w:t xml:space="preserve">El éxito de la investigación reside en su fase de revisión del estado del arte, con el que extraer las principales características tanto de las </w:t>
                            </w:r>
                            <w:proofErr w:type="spellStart"/>
                            <w:r>
                              <w:t>smart</w:t>
                            </w:r>
                            <w:proofErr w:type="spellEnd"/>
                            <w:r>
                              <w:t xml:space="preserve"> </w:t>
                            </w:r>
                            <w:proofErr w:type="spellStart"/>
                            <w:r>
                              <w:t>cities</w:t>
                            </w:r>
                            <w:proofErr w:type="spellEnd"/>
                            <w:r>
                              <w:t xml:space="preserve">, como de las redes de sensores que éstas utilizan o pueden utilizar. Gracias a ello se consigue definir qué necesidades existen y definir de una mejor manera la línea de investigación a seguir para la propuesta final. Para poder ofrecer un sistema compatible con múltiples configuraciones, la investigación se centrará en el diseño de una arquitectura </w:t>
                            </w:r>
                            <w:proofErr w:type="spellStart"/>
                            <w:r>
                              <w:t>multiagente</w:t>
                            </w:r>
                            <w:proofErr w:type="spellEnd"/>
                            <w:r>
                              <w:t xml:space="preserve"> auto-adaptativa, para la que se definirán unos hitos y unas fechas de finalización determinadas que garanticen la viabilidad de la propuesta y unos resultados fiables y dentro de plazo.</w:t>
                            </w:r>
                          </w:p>
                          <w:p w14:paraId="3F0CD72D" w14:textId="77777777" w:rsidR="0095745E" w:rsidRDefault="0095745E" w:rsidP="00B85970">
                            <w:pPr>
                              <w:spacing w:after="0" w:line="240" w:lineRule="auto"/>
                            </w:pPr>
                          </w:p>
                          <w:p w14:paraId="6AA7A745" w14:textId="0B812F60" w:rsidR="0095745E" w:rsidRDefault="0095745E" w:rsidP="00B85970">
                            <w:pPr>
                              <w:spacing w:after="0" w:line="240" w:lineRule="auto"/>
                            </w:pPr>
                            <w:r>
                              <w:t>Dado que el método elegido para la obtención del título de doctor es el de “Tesis por Compendio de publicaciones”, se realizarán al menos dos artículos que incluyan dos casos de estudio diferentes relacionados con las ciudades inteligentes. Estos artículos serán enviados a revistas científicas con factor de impacto en el área de la tesis doctoral.</w:t>
                            </w:r>
                          </w:p>
                          <w:p w14:paraId="539B6B4C" w14:textId="77777777" w:rsidR="0095745E" w:rsidRDefault="0095745E" w:rsidP="00B85970">
                            <w:pPr>
                              <w:spacing w:after="0" w:line="240" w:lineRule="auto"/>
                            </w:pPr>
                          </w:p>
                          <w:p w14:paraId="0C702538" w14:textId="77777777" w:rsidR="0095745E" w:rsidRDefault="0095745E" w:rsidP="00B85970">
                            <w:pPr>
                              <w:spacing w:after="0" w:line="240" w:lineRule="auto"/>
                            </w:pPr>
                            <w:r>
                              <w:t>Se definirán tareas planificadas a lo largo del tiempo y se establecerán hitos que permitirán monitorizar la evolución de estas tareas y realizar acciones correctoras en caso de que sea necesario.</w:t>
                            </w:r>
                          </w:p>
                          <w:p w14:paraId="45508A51" w14:textId="77777777" w:rsidR="0095745E" w:rsidRDefault="0095745E" w:rsidP="00B85970">
                            <w:pPr>
                              <w:spacing w:after="0" w:line="240" w:lineRule="auto"/>
                            </w:pPr>
                          </w:p>
                          <w:p w14:paraId="3DD72F60" w14:textId="77777777" w:rsidR="0095745E" w:rsidRDefault="0095745E" w:rsidP="00B85970">
                            <w:pPr>
                              <w:spacing w:after="0" w:line="240" w:lineRule="auto"/>
                            </w:pPr>
                            <w:r>
                              <w:t>Se establecerán contactos con investigadores extranjeros que puedan proporcionar ideas y analizar la solución propuesta.</w:t>
                            </w:r>
                          </w:p>
                          <w:p w14:paraId="03414993" w14:textId="77777777" w:rsidR="0095745E" w:rsidRDefault="0095745E" w:rsidP="00B85970">
                            <w:pPr>
                              <w:spacing w:after="0" w:line="240" w:lineRule="auto"/>
                            </w:pPr>
                          </w:p>
                          <w:p w14:paraId="365DE32F" w14:textId="55F15386" w:rsidR="0095745E" w:rsidRDefault="0095745E" w:rsidP="00300034">
                            <w:pPr>
                              <w:spacing w:after="0" w:line="240" w:lineRule="auto"/>
                            </w:pPr>
                            <w:r>
                              <w:t>Se publicarán los resultados obtenidos tanto en congresos internacionales como en revistas científicas con el fin de obtener la mayor difusión posible y así valorar el resultado con expertos en el área.</w:t>
                            </w:r>
                          </w:p>
                          <w:p w14:paraId="4AE15A0A" w14:textId="77777777" w:rsidR="0095745E" w:rsidRDefault="0095745E" w:rsidP="00300034">
                            <w:pPr>
                              <w:spacing w:after="0" w:line="240" w:lineRule="auto"/>
                            </w:pPr>
                          </w:p>
                          <w:p w14:paraId="424814EA" w14:textId="77777777" w:rsidR="0095745E" w:rsidRDefault="0095745E" w:rsidP="00300034">
                            <w:pPr>
                              <w:spacing w:after="0" w:line="240" w:lineRule="auto"/>
                            </w:pPr>
                          </w:p>
                          <w:p w14:paraId="62572255" w14:textId="77777777" w:rsidR="0095745E" w:rsidRDefault="0095745E" w:rsidP="00300034">
                            <w:pPr>
                              <w:spacing w:after="0" w:line="240" w:lineRule="auto"/>
                            </w:pPr>
                          </w:p>
                          <w:p w14:paraId="43CD021A" w14:textId="77777777" w:rsidR="0095745E" w:rsidRDefault="0095745E" w:rsidP="00300034">
                            <w:pPr>
                              <w:spacing w:after="0" w:line="240" w:lineRule="auto"/>
                            </w:pPr>
                          </w:p>
                          <w:p w14:paraId="2AD67683" w14:textId="77777777" w:rsidR="0095745E" w:rsidRDefault="0095745E" w:rsidP="00300034">
                            <w:pPr>
                              <w:spacing w:after="0" w:line="240" w:lineRule="auto"/>
                            </w:pPr>
                          </w:p>
                          <w:p w14:paraId="008D5BFB" w14:textId="77777777" w:rsidR="0095745E" w:rsidRDefault="0095745E" w:rsidP="00300034">
                            <w:pPr>
                              <w:spacing w:after="0" w:line="240" w:lineRule="auto"/>
                            </w:pPr>
                          </w:p>
                          <w:p w14:paraId="4A0E5E3C" w14:textId="77777777" w:rsidR="0095745E" w:rsidRDefault="0095745E" w:rsidP="00300034">
                            <w:pPr>
                              <w:spacing w:after="0" w:line="240" w:lineRule="auto"/>
                            </w:pPr>
                          </w:p>
                          <w:p w14:paraId="24420A87" w14:textId="77777777" w:rsidR="0095745E" w:rsidRDefault="0095745E" w:rsidP="00300034">
                            <w:pPr>
                              <w:spacing w:after="0" w:line="240" w:lineRule="auto"/>
                            </w:pPr>
                          </w:p>
                          <w:p w14:paraId="149A9D1C" w14:textId="77777777" w:rsidR="0095745E" w:rsidRDefault="0095745E" w:rsidP="00300034">
                            <w:pPr>
                              <w:spacing w:after="0" w:line="240" w:lineRule="auto"/>
                            </w:pPr>
                          </w:p>
                          <w:p w14:paraId="0A89FA44" w14:textId="77777777" w:rsidR="0095745E" w:rsidRDefault="0095745E" w:rsidP="00300034">
                            <w:pPr>
                              <w:spacing w:after="0" w:line="240" w:lineRule="auto"/>
                            </w:pPr>
                          </w:p>
                          <w:p w14:paraId="6A52B3EE" w14:textId="77777777" w:rsidR="0095745E" w:rsidRDefault="0095745E" w:rsidP="00300034">
                            <w:pPr>
                              <w:spacing w:after="0" w:line="240" w:lineRule="auto"/>
                            </w:pPr>
                          </w:p>
                          <w:p w14:paraId="01CD9844" w14:textId="77777777" w:rsidR="0095745E" w:rsidRDefault="0095745E" w:rsidP="00300034">
                            <w:pPr>
                              <w:spacing w:after="0" w:line="240" w:lineRule="auto"/>
                            </w:pPr>
                          </w:p>
                          <w:p w14:paraId="47572445" w14:textId="77777777" w:rsidR="0095745E" w:rsidRDefault="0095745E" w:rsidP="00300034">
                            <w:pPr>
                              <w:spacing w:after="0" w:line="240" w:lineRule="auto"/>
                            </w:pPr>
                          </w:p>
                          <w:p w14:paraId="7517546A" w14:textId="77777777" w:rsidR="0095745E" w:rsidRDefault="0095745E" w:rsidP="00300034">
                            <w:pPr>
                              <w:spacing w:after="0" w:line="240" w:lineRule="auto"/>
                            </w:pPr>
                          </w:p>
                          <w:p w14:paraId="1B0E6630" w14:textId="77777777" w:rsidR="0095745E" w:rsidRDefault="0095745E" w:rsidP="00300034">
                            <w:pPr>
                              <w:spacing w:after="0" w:line="240" w:lineRule="auto"/>
                            </w:pPr>
                          </w:p>
                          <w:p w14:paraId="127306B3" w14:textId="77777777" w:rsidR="0095745E" w:rsidRDefault="0095745E" w:rsidP="00300034">
                            <w:pPr>
                              <w:spacing w:after="0" w:line="240" w:lineRule="auto"/>
                            </w:pPr>
                          </w:p>
                          <w:p w14:paraId="61D4AA89" w14:textId="77777777" w:rsidR="0095745E" w:rsidRDefault="0095745E" w:rsidP="00300034">
                            <w:pPr>
                              <w:spacing w:after="0" w:line="240" w:lineRule="auto"/>
                            </w:pPr>
                          </w:p>
                          <w:p w14:paraId="369F3BBD" w14:textId="77777777" w:rsidR="0095745E" w:rsidRDefault="0095745E" w:rsidP="00300034">
                            <w:pPr>
                              <w:spacing w:after="0" w:line="240" w:lineRule="auto"/>
                            </w:pPr>
                          </w:p>
                          <w:p w14:paraId="15C37FB4" w14:textId="77777777" w:rsidR="0095745E" w:rsidRDefault="0095745E" w:rsidP="00300034">
                            <w:pPr>
                              <w:spacing w:after="0" w:line="240" w:lineRule="auto"/>
                            </w:pPr>
                          </w:p>
                          <w:p w14:paraId="0806DF28" w14:textId="77777777" w:rsidR="0095745E" w:rsidRDefault="0095745E" w:rsidP="00300034">
                            <w:pPr>
                              <w:spacing w:after="0" w:line="240" w:lineRule="auto"/>
                            </w:pPr>
                          </w:p>
                          <w:p w14:paraId="0AABAEF1" w14:textId="77777777" w:rsidR="0095745E" w:rsidRDefault="0095745E" w:rsidP="00300034">
                            <w:pPr>
                              <w:spacing w:after="0" w:line="240" w:lineRule="auto"/>
                            </w:pPr>
                          </w:p>
                          <w:p w14:paraId="776309DF" w14:textId="77777777" w:rsidR="0095745E" w:rsidRDefault="0095745E" w:rsidP="00300034">
                            <w:pPr>
                              <w:spacing w:after="0" w:line="240" w:lineRule="auto"/>
                            </w:pPr>
                          </w:p>
                          <w:p w14:paraId="2D7EA44D" w14:textId="77777777" w:rsidR="0095745E" w:rsidRDefault="0095745E" w:rsidP="00300034">
                            <w:pPr>
                              <w:spacing w:after="0" w:line="240" w:lineRule="auto"/>
                            </w:pPr>
                          </w:p>
                          <w:p w14:paraId="6E71F436" w14:textId="77777777" w:rsidR="0095745E" w:rsidRDefault="0095745E" w:rsidP="00300034">
                            <w:pPr>
                              <w:spacing w:after="0" w:line="240" w:lineRule="auto"/>
                            </w:pPr>
                          </w:p>
                          <w:p w14:paraId="24B2BE72" w14:textId="77777777" w:rsidR="0095745E" w:rsidRDefault="0095745E" w:rsidP="00300034">
                            <w:pPr>
                              <w:spacing w:after="0" w:line="240" w:lineRule="auto"/>
                            </w:pPr>
                          </w:p>
                          <w:p w14:paraId="7840D495" w14:textId="77777777" w:rsidR="0095745E" w:rsidRDefault="0095745E" w:rsidP="00300034">
                            <w:pPr>
                              <w:spacing w:after="0" w:line="240" w:lineRule="auto"/>
                            </w:pPr>
                          </w:p>
                          <w:p w14:paraId="6A2848AB" w14:textId="77777777" w:rsidR="0095745E" w:rsidRDefault="0095745E" w:rsidP="00300034">
                            <w:pPr>
                              <w:spacing w:after="0" w:line="240" w:lineRule="auto"/>
                            </w:pPr>
                          </w:p>
                          <w:p w14:paraId="2678C1BB" w14:textId="77777777" w:rsidR="0095745E" w:rsidRDefault="0095745E" w:rsidP="00300034">
                            <w:pPr>
                              <w:spacing w:after="0" w:line="240" w:lineRule="auto"/>
                            </w:pPr>
                          </w:p>
                          <w:p w14:paraId="01ACF536" w14:textId="77777777" w:rsidR="0095745E" w:rsidRDefault="0095745E" w:rsidP="00300034">
                            <w:pPr>
                              <w:spacing w:after="0" w:line="240" w:lineRule="auto"/>
                            </w:pPr>
                          </w:p>
                          <w:p w14:paraId="6347B6A9" w14:textId="77777777" w:rsidR="0095745E" w:rsidRDefault="0095745E" w:rsidP="00300034">
                            <w:pPr>
                              <w:spacing w:after="0" w:line="240" w:lineRule="auto"/>
                            </w:pPr>
                          </w:p>
                          <w:p w14:paraId="51376B61" w14:textId="77777777" w:rsidR="0095745E" w:rsidRDefault="0095745E" w:rsidP="00300034">
                            <w:pPr>
                              <w:spacing w:after="0" w:line="240" w:lineRule="auto"/>
                            </w:pPr>
                          </w:p>
                          <w:p w14:paraId="561F4DFD" w14:textId="77777777" w:rsidR="0095745E" w:rsidRDefault="0095745E" w:rsidP="00300034">
                            <w:pPr>
                              <w:spacing w:after="0" w:line="240" w:lineRule="auto"/>
                            </w:pPr>
                          </w:p>
                          <w:p w14:paraId="09FFD661" w14:textId="77777777" w:rsidR="0095745E" w:rsidRDefault="0095745E" w:rsidP="00300034">
                            <w:pPr>
                              <w:spacing w:after="0" w:line="240" w:lineRule="auto"/>
                            </w:pPr>
                          </w:p>
                          <w:p w14:paraId="36CFF731" w14:textId="77777777" w:rsidR="0095745E" w:rsidRDefault="0095745E" w:rsidP="00300034">
                            <w:pPr>
                              <w:spacing w:after="0" w:line="240" w:lineRule="auto"/>
                            </w:pPr>
                          </w:p>
                          <w:p w14:paraId="634AF63B" w14:textId="77777777" w:rsidR="0095745E" w:rsidRDefault="0095745E" w:rsidP="00300034">
                            <w:pPr>
                              <w:spacing w:after="0" w:line="240" w:lineRule="auto"/>
                            </w:pPr>
                          </w:p>
                          <w:p w14:paraId="4DD510B2" w14:textId="77777777" w:rsidR="0095745E" w:rsidRDefault="0095745E" w:rsidP="00300034">
                            <w:pPr>
                              <w:spacing w:after="0" w:line="240" w:lineRule="auto"/>
                            </w:pPr>
                          </w:p>
                          <w:p w14:paraId="01EE5FA6" w14:textId="77777777" w:rsidR="0095745E" w:rsidRDefault="0095745E" w:rsidP="00300034">
                            <w:pPr>
                              <w:spacing w:after="0" w:line="240" w:lineRule="auto"/>
                            </w:pPr>
                          </w:p>
                          <w:p w14:paraId="30D814C2" w14:textId="77777777" w:rsidR="0095745E" w:rsidRDefault="0095745E" w:rsidP="00300034">
                            <w:pPr>
                              <w:spacing w:after="0" w:line="240" w:lineRule="auto"/>
                            </w:pPr>
                          </w:p>
                          <w:p w14:paraId="6CA12BD2" w14:textId="77777777" w:rsidR="0095745E" w:rsidRDefault="0095745E" w:rsidP="00300034">
                            <w:pPr>
                              <w:spacing w:after="0" w:line="240" w:lineRule="auto"/>
                            </w:pPr>
                          </w:p>
                          <w:p w14:paraId="7E1B03DB" w14:textId="77777777" w:rsidR="0095745E" w:rsidRDefault="0095745E" w:rsidP="00300034">
                            <w:pPr>
                              <w:spacing w:after="0" w:line="240" w:lineRule="auto"/>
                            </w:pPr>
                          </w:p>
                          <w:p w14:paraId="6D6FF067" w14:textId="77777777" w:rsidR="0095745E" w:rsidRDefault="0095745E" w:rsidP="00300034">
                            <w:pPr>
                              <w:spacing w:after="0" w:line="240" w:lineRule="auto"/>
                            </w:pPr>
                          </w:p>
                          <w:p w14:paraId="7A668564" w14:textId="77777777" w:rsidR="0095745E" w:rsidRDefault="0095745E" w:rsidP="00300034">
                            <w:pPr>
                              <w:spacing w:after="0" w:line="240" w:lineRule="auto"/>
                            </w:pPr>
                          </w:p>
                          <w:p w14:paraId="4A1855C6" w14:textId="77777777" w:rsidR="0095745E" w:rsidRDefault="0095745E" w:rsidP="00300034">
                            <w:pPr>
                              <w:spacing w:after="0" w:line="240" w:lineRule="auto"/>
                            </w:pPr>
                          </w:p>
                          <w:p w14:paraId="229F5DEE" w14:textId="77777777" w:rsidR="0095745E" w:rsidRDefault="0095745E" w:rsidP="00300034">
                            <w:pPr>
                              <w:spacing w:after="0" w:line="240" w:lineRule="auto"/>
                            </w:pPr>
                          </w:p>
                          <w:p w14:paraId="56E3347F" w14:textId="77777777" w:rsidR="0095745E" w:rsidRDefault="0095745E" w:rsidP="00300034">
                            <w:pPr>
                              <w:spacing w:after="0" w:line="240" w:lineRule="auto"/>
                            </w:pPr>
                          </w:p>
                          <w:p w14:paraId="6561DF73" w14:textId="77777777" w:rsidR="0095745E" w:rsidRDefault="0095745E" w:rsidP="00300034">
                            <w:pPr>
                              <w:spacing w:after="0" w:line="240" w:lineRule="auto"/>
                            </w:pPr>
                          </w:p>
                          <w:p w14:paraId="76C62D85" w14:textId="77777777" w:rsidR="0095745E" w:rsidRDefault="0095745E" w:rsidP="00300034">
                            <w:pPr>
                              <w:spacing w:after="0" w:line="240" w:lineRule="auto"/>
                            </w:pPr>
                          </w:p>
                          <w:p w14:paraId="2BCD32FD" w14:textId="77777777" w:rsidR="0095745E" w:rsidRDefault="0095745E" w:rsidP="00300034">
                            <w:pPr>
                              <w:spacing w:after="0" w:line="240" w:lineRule="auto"/>
                            </w:pPr>
                          </w:p>
                          <w:p w14:paraId="7A29EE7F" w14:textId="77777777" w:rsidR="0095745E" w:rsidRDefault="0095745E"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D0F1FF" id="_x0000_s1028" type="#_x0000_t202" style="position:absolute;left:0;text-align:left;margin-left:-.4pt;margin-top:0;width:501.8pt;height:7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">
                <v:textbox>
                  <w:txbxContent>
                    <w:p w14:paraId="1E15A2A2" w14:textId="1E26A963" w:rsidR="00B85970" w:rsidRDefault="00B85970" w:rsidP="00B85970">
                      <w:pPr>
                        <w:spacing w:after="0" w:line="240" w:lineRule="auto"/>
                      </w:pPr>
                      <w:r>
                        <w:t xml:space="preserve">El éxito de la investigación reside en su fase de revisión del estado del arte, con el que extraer las principales características tanto de las smart cities, como de las redes de sensores que éstas utilizan o pueden utilizar. Gracias a ello se consigue definir qué necesidades existen y definir de una mejor manera la línea de investigación a seguir para la propuesta final. </w:t>
                      </w:r>
                      <w:r w:rsidR="00FF02E5">
                        <w:t xml:space="preserve">Para poder ofrecer un sistema compatible con múltiples configuraciones, la investigación se centrará en el diseño de una arquitectura multiagente auto-adaptativa, para la que </w:t>
                      </w:r>
                      <w:r>
                        <w:t>se definirán unos hitos y unas fechas de finalización determinadas que garanticen la viabilidad de la propuesta y unos resultados fiables y dentro de plazo.</w:t>
                      </w:r>
                    </w:p>
                    <w:p w14:paraId="3F0CD72D" w14:textId="77777777" w:rsidR="00B85970" w:rsidRDefault="00B85970" w:rsidP="00B85970">
                      <w:pPr>
                        <w:spacing w:after="0" w:line="240" w:lineRule="auto"/>
                      </w:pPr>
                    </w:p>
                    <w:p w14:paraId="6AA7A745" w14:textId="0B812F60" w:rsidR="00B85970" w:rsidRDefault="00B85970" w:rsidP="00B85970">
                      <w:pPr>
                        <w:spacing w:after="0" w:line="240" w:lineRule="auto"/>
                      </w:pPr>
                      <w:r>
                        <w:t>Dado que el método elegido para la obtención del título de doctor es el de “Tesis por Compendio de publicaciones”, se realizarán al menos dos artículos que incluyan dos casos de estudio diferentes</w:t>
                      </w:r>
                      <w:r w:rsidR="00FF02E5">
                        <w:t xml:space="preserve"> relacionados con las ciudades inteligentes</w:t>
                      </w:r>
                      <w:r>
                        <w:t>. Estos artículos serán enviados a revistas ci</w:t>
                      </w:r>
                      <w:r w:rsidR="00FF02E5">
                        <w:t>entíficas con factor de impacto</w:t>
                      </w:r>
                      <w:r>
                        <w:t xml:space="preserve"> en el área de la tesis doctoral.</w:t>
                      </w:r>
                    </w:p>
                    <w:p w14:paraId="539B6B4C" w14:textId="77777777" w:rsidR="00B85970" w:rsidRDefault="00B85970" w:rsidP="00B85970">
                      <w:pPr>
                        <w:spacing w:after="0" w:line="240" w:lineRule="auto"/>
                      </w:pPr>
                    </w:p>
                    <w:p w14:paraId="0C702538" w14:textId="77777777" w:rsidR="00B85970" w:rsidRDefault="00B85970" w:rsidP="00B85970">
                      <w:pPr>
                        <w:spacing w:after="0" w:line="240" w:lineRule="auto"/>
                      </w:pPr>
                      <w:r>
                        <w:t>Se definirán tareas planificadas a lo largo del tiempo y se establecerán hitos que permitirán monitorizar la evolución de estas tareas y realizar acciones correctoras en caso de que sea necesario.</w:t>
                      </w:r>
                    </w:p>
                    <w:p w14:paraId="45508A51" w14:textId="77777777" w:rsidR="00B85970" w:rsidRDefault="00B85970" w:rsidP="00B85970">
                      <w:pPr>
                        <w:spacing w:after="0" w:line="240" w:lineRule="auto"/>
                      </w:pPr>
                    </w:p>
                    <w:p w14:paraId="3DD72F60" w14:textId="77777777" w:rsidR="00B85970" w:rsidRDefault="00B85970" w:rsidP="00B85970">
                      <w:pPr>
                        <w:spacing w:after="0" w:line="240" w:lineRule="auto"/>
                      </w:pPr>
                      <w:r>
                        <w:t>Se establecerán contactos con investigadores extranjeros que puedan proporcionar ideas y analizar la solución propuesta.</w:t>
                      </w:r>
                    </w:p>
                    <w:p w14:paraId="03414993" w14:textId="77777777" w:rsidR="00B85970" w:rsidRDefault="00B85970" w:rsidP="00B85970">
                      <w:pPr>
                        <w:spacing w:after="0" w:line="240" w:lineRule="auto"/>
                      </w:pPr>
                    </w:p>
                    <w:p w14:paraId="365DE32F" w14:textId="55F15386" w:rsidR="00B85970" w:rsidRDefault="00B85970" w:rsidP="00300034">
                      <w:pPr>
                        <w:spacing w:after="0" w:line="240" w:lineRule="auto"/>
                      </w:pPr>
                      <w:r>
                        <w:t>Se publicarán los resultados obtenidos tanto en congresos internacionales como en revistas científicas con el fin de obtener la mayor difusión posible y así valorar el resultado con expertos en el área.</w:t>
                      </w:r>
                    </w:p>
                    <w:p w14:paraId="4AE15A0A" w14:textId="77777777" w:rsidR="00B85970" w:rsidRDefault="00B85970" w:rsidP="00300034">
                      <w:pPr>
                        <w:spacing w:after="0" w:line="240" w:lineRule="auto"/>
                      </w:pPr>
                    </w:p>
                    <w:p w14:paraId="424814EA" w14:textId="77777777" w:rsidR="00B85970" w:rsidRDefault="00B85970" w:rsidP="00300034">
                      <w:pPr>
                        <w:spacing w:after="0" w:line="240" w:lineRule="auto"/>
                      </w:pPr>
                    </w:p>
                    <w:p w14:paraId="62572255" w14:textId="77777777" w:rsidR="00B85970" w:rsidRDefault="00B85970" w:rsidP="00300034">
                      <w:pPr>
                        <w:spacing w:after="0" w:line="240" w:lineRule="auto"/>
                      </w:pPr>
                    </w:p>
                    <w:p w14:paraId="43CD021A" w14:textId="77777777" w:rsidR="00B85970" w:rsidRDefault="00B85970" w:rsidP="00300034">
                      <w:pPr>
                        <w:spacing w:after="0" w:line="240" w:lineRule="auto"/>
                      </w:pPr>
                    </w:p>
                    <w:p w14:paraId="2AD67683" w14:textId="77777777" w:rsidR="00B85970" w:rsidRDefault="00B85970" w:rsidP="00300034">
                      <w:pPr>
                        <w:spacing w:after="0" w:line="240" w:lineRule="auto"/>
                      </w:pPr>
                    </w:p>
                    <w:p w14:paraId="008D5BFB" w14:textId="77777777" w:rsidR="00B85970" w:rsidRDefault="00B85970" w:rsidP="00300034">
                      <w:pPr>
                        <w:spacing w:after="0" w:line="240" w:lineRule="auto"/>
                      </w:pPr>
                    </w:p>
                    <w:p w14:paraId="4A0E5E3C" w14:textId="77777777" w:rsidR="00B85970" w:rsidRDefault="00B85970" w:rsidP="00300034">
                      <w:pPr>
                        <w:spacing w:after="0" w:line="240" w:lineRule="auto"/>
                      </w:pPr>
                    </w:p>
                    <w:p w14:paraId="24420A87" w14:textId="77777777" w:rsidR="00B85970" w:rsidRDefault="00B85970" w:rsidP="00300034">
                      <w:pPr>
                        <w:spacing w:after="0" w:line="240" w:lineRule="auto"/>
                      </w:pPr>
                    </w:p>
                    <w:p w14:paraId="149A9D1C" w14:textId="77777777" w:rsidR="00B85970" w:rsidRDefault="00B85970" w:rsidP="00300034">
                      <w:pPr>
                        <w:spacing w:after="0" w:line="240" w:lineRule="auto"/>
                      </w:pPr>
                    </w:p>
                    <w:p w14:paraId="0A89FA44" w14:textId="77777777" w:rsidR="00B85970" w:rsidRDefault="00B85970" w:rsidP="00300034">
                      <w:pPr>
                        <w:spacing w:after="0" w:line="240" w:lineRule="auto"/>
                      </w:pPr>
                    </w:p>
                    <w:p w14:paraId="6A52B3EE" w14:textId="77777777" w:rsidR="00B85970" w:rsidRDefault="00B85970" w:rsidP="00300034">
                      <w:pPr>
                        <w:spacing w:after="0" w:line="240" w:lineRule="auto"/>
                      </w:pPr>
                    </w:p>
                    <w:p w14:paraId="01CD9844" w14:textId="77777777" w:rsidR="00B85970" w:rsidRDefault="00B85970" w:rsidP="00300034">
                      <w:pPr>
                        <w:spacing w:after="0" w:line="240" w:lineRule="auto"/>
                      </w:pPr>
                    </w:p>
                    <w:p w14:paraId="47572445" w14:textId="77777777" w:rsidR="00B85970" w:rsidRDefault="00B85970" w:rsidP="00300034">
                      <w:pPr>
                        <w:spacing w:after="0" w:line="240" w:lineRule="auto"/>
                      </w:pPr>
                    </w:p>
                    <w:p w14:paraId="7517546A" w14:textId="77777777" w:rsidR="00B85970" w:rsidRDefault="00B85970" w:rsidP="00300034">
                      <w:pPr>
                        <w:spacing w:after="0" w:line="240" w:lineRule="auto"/>
                      </w:pPr>
                    </w:p>
                    <w:p w14:paraId="1B0E6630" w14:textId="77777777" w:rsidR="00B85970" w:rsidRDefault="00B85970" w:rsidP="00300034">
                      <w:pPr>
                        <w:spacing w:after="0" w:line="240" w:lineRule="auto"/>
                      </w:pPr>
                    </w:p>
                    <w:p w14:paraId="127306B3" w14:textId="77777777" w:rsidR="00B85970" w:rsidRDefault="00B85970" w:rsidP="00300034">
                      <w:pPr>
                        <w:spacing w:after="0" w:line="240" w:lineRule="auto"/>
                      </w:pPr>
                    </w:p>
                    <w:p w14:paraId="61D4AA89" w14:textId="77777777" w:rsidR="00B85970" w:rsidRDefault="00B85970" w:rsidP="00300034">
                      <w:pPr>
                        <w:spacing w:after="0" w:line="240" w:lineRule="auto"/>
                      </w:pPr>
                    </w:p>
                    <w:p w14:paraId="369F3BBD" w14:textId="77777777" w:rsidR="00B85970" w:rsidRDefault="00B85970" w:rsidP="00300034">
                      <w:pPr>
                        <w:spacing w:after="0" w:line="240" w:lineRule="auto"/>
                      </w:pPr>
                    </w:p>
                    <w:p w14:paraId="15C37FB4" w14:textId="77777777" w:rsidR="00B85970" w:rsidRDefault="00B85970" w:rsidP="00300034">
                      <w:pPr>
                        <w:spacing w:after="0" w:line="240" w:lineRule="auto"/>
                      </w:pPr>
                    </w:p>
                    <w:p w14:paraId="0806DF28" w14:textId="77777777" w:rsidR="00B85970" w:rsidRDefault="00B85970" w:rsidP="00300034">
                      <w:pPr>
                        <w:spacing w:after="0" w:line="240" w:lineRule="auto"/>
                      </w:pPr>
                    </w:p>
                    <w:p w14:paraId="0AABAEF1" w14:textId="77777777" w:rsidR="00B85970" w:rsidRDefault="00B85970" w:rsidP="00300034">
                      <w:pPr>
                        <w:spacing w:after="0" w:line="240" w:lineRule="auto"/>
                      </w:pPr>
                    </w:p>
                    <w:p w14:paraId="776309DF" w14:textId="77777777" w:rsidR="00B85970" w:rsidRDefault="00B85970" w:rsidP="00300034">
                      <w:pPr>
                        <w:spacing w:after="0" w:line="240" w:lineRule="auto"/>
                      </w:pPr>
                    </w:p>
                    <w:p w14:paraId="2D7EA44D" w14:textId="77777777" w:rsidR="00B85970" w:rsidRDefault="00B85970" w:rsidP="00300034">
                      <w:pPr>
                        <w:spacing w:after="0" w:line="240" w:lineRule="auto"/>
                      </w:pPr>
                    </w:p>
                    <w:p w14:paraId="6E71F436" w14:textId="77777777" w:rsidR="00B85970" w:rsidRDefault="00B85970" w:rsidP="00300034">
                      <w:pPr>
                        <w:spacing w:after="0" w:line="240" w:lineRule="auto"/>
                      </w:pPr>
                    </w:p>
                    <w:p w14:paraId="24B2BE72" w14:textId="77777777" w:rsidR="00B85970" w:rsidRDefault="00B85970" w:rsidP="00300034">
                      <w:pPr>
                        <w:spacing w:after="0" w:line="240" w:lineRule="auto"/>
                      </w:pPr>
                    </w:p>
                    <w:p w14:paraId="7840D495" w14:textId="77777777" w:rsidR="00B85970" w:rsidRDefault="00B85970" w:rsidP="00300034">
                      <w:pPr>
                        <w:spacing w:after="0" w:line="240" w:lineRule="auto"/>
                      </w:pPr>
                    </w:p>
                    <w:p w14:paraId="6A2848AB" w14:textId="77777777" w:rsidR="00B85970" w:rsidRDefault="00B85970" w:rsidP="00300034">
                      <w:pPr>
                        <w:spacing w:after="0" w:line="240" w:lineRule="auto"/>
                      </w:pPr>
                    </w:p>
                    <w:p w14:paraId="2678C1BB" w14:textId="77777777" w:rsidR="00B85970" w:rsidRDefault="00B85970" w:rsidP="00300034">
                      <w:pPr>
                        <w:spacing w:after="0" w:line="240" w:lineRule="auto"/>
                      </w:pPr>
                    </w:p>
                    <w:p w14:paraId="01ACF536" w14:textId="77777777" w:rsidR="00B85970" w:rsidRDefault="00B85970" w:rsidP="00300034">
                      <w:pPr>
                        <w:spacing w:after="0" w:line="240" w:lineRule="auto"/>
                      </w:pPr>
                    </w:p>
                    <w:p w14:paraId="6347B6A9" w14:textId="77777777" w:rsidR="00B85970" w:rsidRDefault="00B85970" w:rsidP="00300034">
                      <w:pPr>
                        <w:spacing w:after="0" w:line="240" w:lineRule="auto"/>
                      </w:pPr>
                    </w:p>
                    <w:p w14:paraId="51376B61" w14:textId="77777777" w:rsidR="00B85970" w:rsidRDefault="00B85970" w:rsidP="00300034">
                      <w:pPr>
                        <w:spacing w:after="0" w:line="240" w:lineRule="auto"/>
                      </w:pPr>
                    </w:p>
                    <w:p w14:paraId="561F4DFD" w14:textId="77777777" w:rsidR="00B85970" w:rsidRDefault="00B85970" w:rsidP="00300034">
                      <w:pPr>
                        <w:spacing w:after="0" w:line="240" w:lineRule="auto"/>
                      </w:pPr>
                    </w:p>
                    <w:p w14:paraId="09FFD661" w14:textId="77777777" w:rsidR="00B85970" w:rsidRDefault="00B85970" w:rsidP="00300034">
                      <w:pPr>
                        <w:spacing w:after="0" w:line="240" w:lineRule="auto"/>
                      </w:pPr>
                    </w:p>
                    <w:p w14:paraId="36CFF731" w14:textId="77777777" w:rsidR="00B85970" w:rsidRDefault="00B85970" w:rsidP="00300034">
                      <w:pPr>
                        <w:spacing w:after="0" w:line="240" w:lineRule="auto"/>
                      </w:pPr>
                    </w:p>
                    <w:p w14:paraId="634AF63B" w14:textId="77777777" w:rsidR="00B85970" w:rsidRDefault="00B85970" w:rsidP="00300034">
                      <w:pPr>
                        <w:spacing w:after="0" w:line="240" w:lineRule="auto"/>
                      </w:pPr>
                    </w:p>
                    <w:p w14:paraId="4DD510B2" w14:textId="77777777" w:rsidR="00B85970" w:rsidRDefault="00B85970" w:rsidP="00300034">
                      <w:pPr>
                        <w:spacing w:after="0" w:line="240" w:lineRule="auto"/>
                      </w:pPr>
                    </w:p>
                    <w:p w14:paraId="01EE5FA6" w14:textId="77777777" w:rsidR="00B85970" w:rsidRDefault="00B85970" w:rsidP="00300034">
                      <w:pPr>
                        <w:spacing w:after="0" w:line="240" w:lineRule="auto"/>
                      </w:pPr>
                    </w:p>
                    <w:p w14:paraId="30D814C2" w14:textId="77777777" w:rsidR="00B85970" w:rsidRDefault="00B85970" w:rsidP="00300034">
                      <w:pPr>
                        <w:spacing w:after="0" w:line="240" w:lineRule="auto"/>
                      </w:pPr>
                    </w:p>
                    <w:p w14:paraId="6CA12BD2" w14:textId="77777777" w:rsidR="00B85970" w:rsidRDefault="00B85970" w:rsidP="00300034">
                      <w:pPr>
                        <w:spacing w:after="0" w:line="240" w:lineRule="auto"/>
                      </w:pPr>
                    </w:p>
                    <w:p w14:paraId="7E1B03DB" w14:textId="77777777" w:rsidR="00B85970" w:rsidRDefault="00B85970" w:rsidP="00300034">
                      <w:pPr>
                        <w:spacing w:after="0" w:line="240" w:lineRule="auto"/>
                      </w:pPr>
                    </w:p>
                    <w:p w14:paraId="6D6FF067" w14:textId="77777777" w:rsidR="00B85970" w:rsidRDefault="00B85970" w:rsidP="00300034">
                      <w:pPr>
                        <w:spacing w:after="0" w:line="240" w:lineRule="auto"/>
                      </w:pPr>
                    </w:p>
                    <w:p w14:paraId="7A668564" w14:textId="77777777" w:rsidR="00B85970" w:rsidRDefault="00B85970" w:rsidP="00300034">
                      <w:pPr>
                        <w:spacing w:after="0" w:line="240" w:lineRule="auto"/>
                      </w:pPr>
                    </w:p>
                    <w:p w14:paraId="4A1855C6" w14:textId="77777777" w:rsidR="00B85970" w:rsidRDefault="00B85970" w:rsidP="00300034">
                      <w:pPr>
                        <w:spacing w:after="0" w:line="240" w:lineRule="auto"/>
                      </w:pPr>
                    </w:p>
                    <w:p w14:paraId="229F5DEE" w14:textId="77777777" w:rsidR="00B85970" w:rsidRDefault="00B85970" w:rsidP="00300034">
                      <w:pPr>
                        <w:spacing w:after="0" w:line="240" w:lineRule="auto"/>
                      </w:pPr>
                    </w:p>
                    <w:p w14:paraId="56E3347F" w14:textId="77777777" w:rsidR="00B85970" w:rsidRDefault="00B85970" w:rsidP="00300034">
                      <w:pPr>
                        <w:spacing w:after="0" w:line="240" w:lineRule="auto"/>
                      </w:pPr>
                    </w:p>
                    <w:p w14:paraId="6561DF73" w14:textId="77777777" w:rsidR="00B85970" w:rsidRDefault="00B85970" w:rsidP="00300034">
                      <w:pPr>
                        <w:spacing w:after="0" w:line="240" w:lineRule="auto"/>
                      </w:pPr>
                    </w:p>
                    <w:p w14:paraId="76C62D85" w14:textId="77777777" w:rsidR="00B85970" w:rsidRDefault="00B85970" w:rsidP="00300034">
                      <w:pPr>
                        <w:spacing w:after="0" w:line="240" w:lineRule="auto"/>
                      </w:pPr>
                    </w:p>
                    <w:p w14:paraId="2BCD32FD" w14:textId="77777777" w:rsidR="00B85970" w:rsidRDefault="00B85970" w:rsidP="00300034">
                      <w:pPr>
                        <w:spacing w:after="0" w:line="240" w:lineRule="auto"/>
                      </w:pPr>
                    </w:p>
                    <w:p w14:paraId="7A29EE7F" w14:textId="77777777" w:rsidR="00B85970" w:rsidRDefault="00B85970" w:rsidP="00300034">
                      <w:pPr>
                        <w:spacing w:after="0" w:line="240" w:lineRule="auto"/>
                      </w:pPr>
                    </w:p>
                  </w:txbxContent>
                </v:textbox>
              </v:shape>
            </w:pict>
          </mc:Fallback>
        </mc:AlternateContent>
      </w:r>
    </w:p>
    <w:p w14:paraId="21A758DA" w14:textId="77777777" w:rsidR="00300034" w:rsidRPr="008E3C52" w:rsidRDefault="00300034" w:rsidP="00300034">
      <w:pPr>
        <w:jc w:val="both"/>
        <w:rPr>
          <w:rFonts w:ascii="Trebuchet MS" w:hAnsi="Trebuchet MS"/>
          <w:sz w:val="20"/>
          <w:szCs w:val="20"/>
          <w:lang w:val="en-US"/>
        </w:rPr>
      </w:pPr>
    </w:p>
    <w:p w14:paraId="2C086788" w14:textId="77777777" w:rsidR="00300034" w:rsidRPr="008E3C52" w:rsidRDefault="00300034" w:rsidP="00300034">
      <w:pPr>
        <w:rPr>
          <w:rFonts w:ascii="Trebuchet MS" w:hAnsi="Trebuchet MS"/>
          <w:sz w:val="20"/>
          <w:szCs w:val="20"/>
          <w:lang w:val="en-US"/>
        </w:rPr>
      </w:pPr>
    </w:p>
    <w:p w14:paraId="5978990F" w14:textId="77777777" w:rsidR="00300034" w:rsidRPr="008E3C52" w:rsidRDefault="00300034" w:rsidP="00300034">
      <w:pPr>
        <w:rPr>
          <w:rFonts w:ascii="Trebuchet MS" w:hAnsi="Trebuchet MS"/>
          <w:sz w:val="20"/>
          <w:szCs w:val="20"/>
          <w:lang w:val="en-US"/>
        </w:rPr>
      </w:pPr>
    </w:p>
    <w:p w14:paraId="0294A753" w14:textId="77777777" w:rsidR="00300034" w:rsidRPr="008E3C52" w:rsidRDefault="00300034" w:rsidP="00300034">
      <w:pPr>
        <w:rPr>
          <w:rFonts w:ascii="Trebuchet MS" w:hAnsi="Trebuchet MS"/>
          <w:sz w:val="20"/>
          <w:szCs w:val="20"/>
          <w:lang w:val="en-US"/>
        </w:rPr>
      </w:pPr>
    </w:p>
    <w:p w14:paraId="1BE3CA96" w14:textId="77777777" w:rsidR="00300034" w:rsidRPr="008E3C52" w:rsidRDefault="00300034" w:rsidP="00300034">
      <w:pPr>
        <w:rPr>
          <w:rFonts w:ascii="Trebuchet MS" w:hAnsi="Trebuchet MS"/>
          <w:sz w:val="20"/>
          <w:szCs w:val="20"/>
          <w:lang w:val="en-US"/>
        </w:rPr>
      </w:pPr>
    </w:p>
    <w:p w14:paraId="0CDF8F26" w14:textId="77777777" w:rsidR="00300034" w:rsidRPr="008E3C52" w:rsidRDefault="00300034" w:rsidP="00300034">
      <w:pPr>
        <w:rPr>
          <w:rFonts w:ascii="Trebuchet MS" w:hAnsi="Trebuchet MS"/>
          <w:sz w:val="20"/>
          <w:szCs w:val="20"/>
          <w:lang w:val="en-US"/>
        </w:rPr>
      </w:pPr>
    </w:p>
    <w:p w14:paraId="77836730" w14:textId="77777777" w:rsidR="00300034" w:rsidRPr="008E3C52" w:rsidRDefault="00300034" w:rsidP="00300034">
      <w:pPr>
        <w:rPr>
          <w:rFonts w:ascii="Trebuchet MS" w:hAnsi="Trebuchet MS"/>
          <w:sz w:val="20"/>
          <w:szCs w:val="20"/>
          <w:lang w:val="en-US"/>
        </w:rPr>
      </w:pPr>
    </w:p>
    <w:p w14:paraId="071A9A19" w14:textId="77777777" w:rsidR="00300034" w:rsidRPr="008E3C52" w:rsidRDefault="00300034" w:rsidP="00300034">
      <w:pPr>
        <w:rPr>
          <w:rFonts w:ascii="Trebuchet MS" w:hAnsi="Trebuchet MS"/>
          <w:sz w:val="20"/>
          <w:szCs w:val="20"/>
          <w:lang w:val="en-US"/>
        </w:rPr>
      </w:pPr>
    </w:p>
    <w:p w14:paraId="229655B9" w14:textId="77777777" w:rsidR="00300034" w:rsidRPr="008E3C52" w:rsidRDefault="00300034" w:rsidP="00300034">
      <w:pPr>
        <w:rPr>
          <w:rFonts w:ascii="Trebuchet MS" w:hAnsi="Trebuchet MS"/>
          <w:sz w:val="20"/>
          <w:szCs w:val="20"/>
          <w:lang w:val="en-US"/>
        </w:rPr>
      </w:pPr>
    </w:p>
    <w:p w14:paraId="7C636D39" w14:textId="77777777" w:rsidR="00300034" w:rsidRPr="008E3C52" w:rsidRDefault="00300034" w:rsidP="00300034">
      <w:pPr>
        <w:rPr>
          <w:rFonts w:ascii="Trebuchet MS" w:hAnsi="Trebuchet MS"/>
          <w:sz w:val="20"/>
          <w:szCs w:val="20"/>
          <w:lang w:val="en-US"/>
        </w:rPr>
      </w:pPr>
    </w:p>
    <w:p w14:paraId="0D622DCE" w14:textId="77777777" w:rsidR="00300034" w:rsidRPr="008E3C52" w:rsidRDefault="00300034" w:rsidP="00300034">
      <w:pPr>
        <w:rPr>
          <w:rFonts w:ascii="Trebuchet MS" w:hAnsi="Trebuchet MS"/>
          <w:sz w:val="20"/>
          <w:szCs w:val="20"/>
          <w:lang w:val="en-US"/>
        </w:rPr>
      </w:pPr>
    </w:p>
    <w:p w14:paraId="0A83E253" w14:textId="77777777" w:rsidR="00300034" w:rsidRPr="008E3C52" w:rsidRDefault="00300034" w:rsidP="00300034">
      <w:pPr>
        <w:rPr>
          <w:rFonts w:ascii="Trebuchet MS" w:hAnsi="Trebuchet MS"/>
          <w:sz w:val="20"/>
          <w:szCs w:val="20"/>
          <w:lang w:val="en-US"/>
        </w:rPr>
      </w:pPr>
    </w:p>
    <w:p w14:paraId="008E3D42" w14:textId="77777777" w:rsidR="00300034" w:rsidRPr="008E3C52" w:rsidRDefault="00300034" w:rsidP="00300034">
      <w:pPr>
        <w:rPr>
          <w:rFonts w:ascii="Trebuchet MS" w:hAnsi="Trebuchet MS"/>
          <w:sz w:val="20"/>
          <w:szCs w:val="20"/>
          <w:lang w:val="en-US"/>
        </w:rPr>
      </w:pPr>
    </w:p>
    <w:p w14:paraId="6BD0BBCE" w14:textId="77777777" w:rsidR="00300034" w:rsidRPr="008E3C52" w:rsidRDefault="00300034" w:rsidP="00300034">
      <w:pPr>
        <w:rPr>
          <w:rFonts w:ascii="Trebuchet MS" w:hAnsi="Trebuchet MS"/>
          <w:sz w:val="20"/>
          <w:szCs w:val="20"/>
          <w:lang w:val="en-US"/>
        </w:rPr>
      </w:pPr>
    </w:p>
    <w:p w14:paraId="41C1BBD5" w14:textId="77777777" w:rsidR="00300034" w:rsidRPr="008E3C52" w:rsidRDefault="00300034" w:rsidP="00300034">
      <w:pPr>
        <w:rPr>
          <w:rFonts w:ascii="Trebuchet MS" w:hAnsi="Trebuchet MS"/>
          <w:sz w:val="20"/>
          <w:szCs w:val="20"/>
          <w:lang w:val="en-US"/>
        </w:rPr>
      </w:pPr>
    </w:p>
    <w:p w14:paraId="404FB245" w14:textId="77777777" w:rsidR="00300034" w:rsidRPr="008E3C52" w:rsidRDefault="00300034" w:rsidP="00300034">
      <w:pPr>
        <w:rPr>
          <w:rFonts w:ascii="Trebuchet MS" w:hAnsi="Trebuchet MS"/>
          <w:sz w:val="20"/>
          <w:szCs w:val="20"/>
          <w:lang w:val="en-US"/>
        </w:rPr>
      </w:pPr>
    </w:p>
    <w:p w14:paraId="4C76DD61" w14:textId="77777777" w:rsidR="00300034" w:rsidRPr="008E3C52" w:rsidRDefault="00300034" w:rsidP="00300034">
      <w:pPr>
        <w:rPr>
          <w:rFonts w:ascii="Trebuchet MS" w:hAnsi="Trebuchet MS"/>
          <w:sz w:val="20"/>
          <w:szCs w:val="20"/>
          <w:lang w:val="en-US"/>
        </w:rPr>
      </w:pPr>
    </w:p>
    <w:p w14:paraId="0717A3B0" w14:textId="77777777" w:rsidR="00300034" w:rsidRPr="008E3C52" w:rsidRDefault="00300034" w:rsidP="00300034">
      <w:pPr>
        <w:rPr>
          <w:rFonts w:ascii="Trebuchet MS" w:hAnsi="Trebuchet MS"/>
          <w:sz w:val="20"/>
          <w:szCs w:val="20"/>
          <w:lang w:val="en-US"/>
        </w:rPr>
      </w:pPr>
    </w:p>
    <w:p w14:paraId="30EF5B6C" w14:textId="77777777" w:rsidR="00300034" w:rsidRPr="008E3C52" w:rsidRDefault="00300034" w:rsidP="00300034">
      <w:pPr>
        <w:rPr>
          <w:rFonts w:ascii="Trebuchet MS" w:hAnsi="Trebuchet MS"/>
          <w:sz w:val="20"/>
          <w:szCs w:val="20"/>
          <w:lang w:val="en-US"/>
        </w:rPr>
      </w:pPr>
    </w:p>
    <w:p w14:paraId="699318D2" w14:textId="77777777" w:rsidR="00300034" w:rsidRPr="008E3C52" w:rsidRDefault="00300034" w:rsidP="00300034">
      <w:pPr>
        <w:rPr>
          <w:rFonts w:ascii="Trebuchet MS" w:hAnsi="Trebuchet MS"/>
          <w:sz w:val="20"/>
          <w:szCs w:val="20"/>
          <w:lang w:val="en-US"/>
        </w:rPr>
      </w:pPr>
    </w:p>
    <w:p w14:paraId="4B2C2148" w14:textId="77777777" w:rsidR="00300034" w:rsidRPr="008E3C52" w:rsidRDefault="00300034" w:rsidP="00300034">
      <w:pPr>
        <w:rPr>
          <w:rFonts w:ascii="Trebuchet MS" w:hAnsi="Trebuchet MS"/>
          <w:sz w:val="20"/>
          <w:szCs w:val="20"/>
          <w:lang w:val="en-US"/>
        </w:rPr>
      </w:pPr>
    </w:p>
    <w:p w14:paraId="77059DB2" w14:textId="77777777" w:rsidR="00300034" w:rsidRPr="008E3C52" w:rsidRDefault="00300034" w:rsidP="00300034">
      <w:pPr>
        <w:rPr>
          <w:rFonts w:ascii="Trebuchet MS" w:hAnsi="Trebuchet MS"/>
          <w:sz w:val="20"/>
          <w:szCs w:val="20"/>
          <w:lang w:val="en-US"/>
        </w:rPr>
      </w:pPr>
    </w:p>
    <w:p w14:paraId="2D7FAE00" w14:textId="77777777" w:rsidR="00300034" w:rsidRPr="008E3C52" w:rsidRDefault="00300034" w:rsidP="00300034">
      <w:pPr>
        <w:rPr>
          <w:rFonts w:ascii="Trebuchet MS" w:hAnsi="Trebuchet MS"/>
          <w:sz w:val="20"/>
          <w:szCs w:val="20"/>
          <w:lang w:val="en-US"/>
        </w:rPr>
      </w:pPr>
    </w:p>
    <w:p w14:paraId="1643050D" w14:textId="77777777" w:rsidR="00300034" w:rsidRPr="008E3C52" w:rsidRDefault="00300034" w:rsidP="00300034">
      <w:pPr>
        <w:rPr>
          <w:rFonts w:ascii="Trebuchet MS" w:hAnsi="Trebuchet MS"/>
          <w:sz w:val="20"/>
          <w:szCs w:val="20"/>
          <w:lang w:val="en-US"/>
        </w:rPr>
      </w:pPr>
    </w:p>
    <w:p w14:paraId="24258F67" w14:textId="77777777" w:rsidR="00300034" w:rsidRPr="008E3C52" w:rsidRDefault="00300034" w:rsidP="00300034">
      <w:pPr>
        <w:rPr>
          <w:rFonts w:ascii="Trebuchet MS" w:hAnsi="Trebuchet MS"/>
          <w:sz w:val="20"/>
          <w:szCs w:val="20"/>
          <w:lang w:val="en-US"/>
        </w:rPr>
      </w:pPr>
    </w:p>
    <w:p w14:paraId="4FFB276D" w14:textId="77777777" w:rsidR="00300034" w:rsidRPr="008E3C52" w:rsidRDefault="00300034" w:rsidP="00300034">
      <w:pPr>
        <w:rPr>
          <w:rFonts w:ascii="Trebuchet MS" w:hAnsi="Trebuchet MS"/>
          <w:sz w:val="20"/>
          <w:szCs w:val="20"/>
          <w:lang w:val="en-US"/>
        </w:rPr>
      </w:pPr>
    </w:p>
    <w:p w14:paraId="71246599" w14:textId="77777777" w:rsidR="00300034" w:rsidRPr="008E3C52" w:rsidRDefault="00300034" w:rsidP="00300034">
      <w:pPr>
        <w:rPr>
          <w:rFonts w:ascii="Trebuchet MS" w:hAnsi="Trebuchet MS"/>
          <w:sz w:val="20"/>
          <w:szCs w:val="20"/>
          <w:lang w:val="en-US"/>
        </w:rPr>
      </w:pPr>
    </w:p>
    <w:p w14:paraId="1C5A9918" w14:textId="77777777" w:rsidR="00300034" w:rsidRPr="008E3C52" w:rsidRDefault="00300034" w:rsidP="00300034">
      <w:pPr>
        <w:rPr>
          <w:rFonts w:ascii="Trebuchet MS" w:hAnsi="Trebuchet MS"/>
          <w:sz w:val="20"/>
          <w:szCs w:val="20"/>
          <w:lang w:val="en-US"/>
        </w:rPr>
      </w:pPr>
    </w:p>
    <w:p w14:paraId="5AAFE098" w14:textId="77777777" w:rsidR="00300034" w:rsidRPr="008E3C52" w:rsidRDefault="00300034" w:rsidP="00300034">
      <w:pPr>
        <w:rPr>
          <w:rFonts w:ascii="Trebuchet MS" w:hAnsi="Trebuchet MS"/>
          <w:sz w:val="20"/>
          <w:szCs w:val="20"/>
          <w:lang w:val="en-US"/>
        </w:rPr>
      </w:pPr>
    </w:p>
    <w:p w14:paraId="5D5F2FF4" w14:textId="77777777" w:rsidR="00300034" w:rsidRPr="008E3C52" w:rsidRDefault="00300034" w:rsidP="00300034">
      <w:pPr>
        <w:jc w:val="right"/>
        <w:rPr>
          <w:rFonts w:ascii="Trebuchet MS" w:hAnsi="Trebuchet MS"/>
          <w:sz w:val="20"/>
          <w:szCs w:val="20"/>
          <w:lang w:val="en-US"/>
        </w:rPr>
      </w:pPr>
      <w:bookmarkStart w:id="38" w:name="_GoBack"/>
      <w:bookmarkEnd w:id="38"/>
    </w:p>
    <w:p w14:paraId="27BF8B91" w14:textId="77777777" w:rsidR="00300034" w:rsidRDefault="00300034" w:rsidP="008E3C52">
      <w:pPr>
        <w:pStyle w:val="Sinespaciado"/>
      </w:pPr>
      <w:r w:rsidRPr="00300034">
        <w:t>MEDIOS Y RECURSOS MATERIALES DISPONIBLES (MÁXIMO 50 LÍNEAS)</w:t>
      </w:r>
      <w:r>
        <w:t>:</w:t>
      </w:r>
    </w:p>
    <w:p w14:paraId="7A5A110A" w14:textId="77777777" w:rsidR="008E3C52" w:rsidRPr="00325CC5" w:rsidRDefault="008E3C52" w:rsidP="008E3C52">
      <w:pPr>
        <w:pStyle w:val="Sinespaciado"/>
        <w:rPr>
          <w:i/>
          <w:sz w:val="18"/>
          <w:szCs w:val="18"/>
          <w:lang w:val="en-US"/>
        </w:rPr>
      </w:pPr>
      <w:r w:rsidRPr="00325CC5">
        <w:rPr>
          <w:i/>
          <w:sz w:val="18"/>
          <w:szCs w:val="18"/>
          <w:lang w:val="en-US"/>
        </w:rPr>
        <w:t xml:space="preserve">MATERIAL MEANS AND RESOURCES AVAILABLE </w:t>
      </w:r>
      <w:r w:rsidRPr="008E3C52">
        <w:rPr>
          <w:i/>
          <w:sz w:val="18"/>
          <w:szCs w:val="18"/>
          <w:lang w:val="en-US"/>
        </w:rPr>
        <w:t>(50 LINE MAXIMUM):</w:t>
      </w:r>
    </w:p>
    <w:p w14:paraId="6C4CA4E4" w14:textId="77777777" w:rsidR="00300034" w:rsidRPr="00325CC5" w:rsidRDefault="00300034"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70528" behindDoc="0" locked="0" layoutInCell="1" allowOverlap="1" wp14:anchorId="4076C07B" wp14:editId="26C2F498">
                <wp:simplePos x="0" y="0"/>
                <wp:positionH relativeFrom="column">
                  <wp:posOffset>-5080</wp:posOffset>
                </wp:positionH>
                <wp:positionV relativeFrom="paragraph">
                  <wp:posOffset>83820</wp:posOffset>
                </wp:positionV>
                <wp:extent cx="6372860" cy="8972550"/>
                <wp:effectExtent l="0" t="0" r="27940"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121018C4" w14:textId="040AF72C" w:rsidR="0095745E" w:rsidRDefault="0095745E" w:rsidP="00B335B4">
                            <w:pPr>
                              <w:spacing w:after="0" w:line="240" w:lineRule="auto"/>
                            </w:pPr>
                            <w:r>
                              <w:t xml:space="preserve">Para el desarrollo del proyecto de investigación, se están utilizando los recursos que el grupo de investigación BISITE ha puesto a mi disposición. Entre ellos, se encuentra el espacio de trabajo que cuenta con un completo laboratorio y diferentes sensores para realizar pruebas y estudios, un completo equipo para realizar el trabajo necesario y el soporte y ayuda del personal con el que cuenta el grupo. </w:t>
                            </w:r>
                          </w:p>
                          <w:p w14:paraId="0E92C5F6" w14:textId="77777777" w:rsidR="0095745E" w:rsidRDefault="0095745E" w:rsidP="00B335B4">
                            <w:pPr>
                              <w:spacing w:after="0" w:line="240" w:lineRule="auto"/>
                            </w:pPr>
                            <w:r>
                              <w:t xml:space="preserve"> </w:t>
                            </w:r>
                          </w:p>
                          <w:p w14:paraId="3305643A" w14:textId="478C5D54" w:rsidR="0095745E" w:rsidRDefault="0095745E" w:rsidP="00B85970">
                            <w:pPr>
                              <w:spacing w:after="0" w:line="240" w:lineRule="auto"/>
                            </w:pPr>
                            <w:r>
                              <w:t>Dispone de un cuarto con varios servidores de altas prestaciones de los que puedo disponer si fuera necesario, múltiples dispositivos electrónicos que permiten probar o establecer redes de sensores tanto inalámbricas como cableadas, máquinas de producción de hardware, impresora 3D para la producción de pequeños prototipos y otros muchos recursos que puedo utilizar en caso de así necesitarlo.</w:t>
                            </w:r>
                          </w:p>
                          <w:p w14:paraId="70E2C881" w14:textId="77777777" w:rsidR="0095745E" w:rsidRDefault="0095745E" w:rsidP="00B335B4">
                            <w:pPr>
                              <w:spacing w:after="0" w:line="240" w:lineRule="auto"/>
                            </w:pPr>
                          </w:p>
                          <w:p w14:paraId="26471B88" w14:textId="14ADD166" w:rsidR="0095745E" w:rsidRDefault="0095745E" w:rsidP="00300034">
                            <w:pPr>
                              <w:spacing w:after="0" w:line="240" w:lineRule="auto"/>
                            </w:pPr>
                            <w:r>
                              <w:t>Gracias a la infraestructura y a los medios tecnológicos que el grupo BISITE pondrá a mi disposición será posible validar todas las innovaciones que se obtengan en el marco de esta investigación.</w:t>
                            </w:r>
                          </w:p>
                          <w:p w14:paraId="10F80262" w14:textId="77777777" w:rsidR="0095745E" w:rsidRDefault="0095745E" w:rsidP="00300034">
                            <w:pPr>
                              <w:spacing w:after="0" w:line="240" w:lineRule="auto"/>
                            </w:pPr>
                          </w:p>
                          <w:p w14:paraId="15801224" w14:textId="77777777" w:rsidR="0095745E" w:rsidRDefault="0095745E" w:rsidP="00300034">
                            <w:pPr>
                              <w:spacing w:after="0" w:line="240" w:lineRule="auto"/>
                            </w:pPr>
                          </w:p>
                          <w:p w14:paraId="6D44ACD1" w14:textId="77777777" w:rsidR="0095745E" w:rsidRDefault="0095745E" w:rsidP="00300034">
                            <w:pPr>
                              <w:spacing w:after="0" w:line="240" w:lineRule="auto"/>
                            </w:pPr>
                          </w:p>
                          <w:p w14:paraId="7EA6C189" w14:textId="77777777" w:rsidR="0095745E" w:rsidRDefault="0095745E" w:rsidP="00300034">
                            <w:pPr>
                              <w:spacing w:after="0" w:line="240" w:lineRule="auto"/>
                            </w:pPr>
                          </w:p>
                          <w:p w14:paraId="5E5BAF76" w14:textId="77777777" w:rsidR="0095745E" w:rsidRDefault="0095745E" w:rsidP="00300034">
                            <w:pPr>
                              <w:spacing w:after="0" w:line="240" w:lineRule="auto"/>
                            </w:pPr>
                          </w:p>
                          <w:p w14:paraId="7E672418" w14:textId="77777777" w:rsidR="0095745E" w:rsidRDefault="0095745E" w:rsidP="00300034">
                            <w:pPr>
                              <w:spacing w:after="0" w:line="240" w:lineRule="auto"/>
                            </w:pPr>
                          </w:p>
                          <w:p w14:paraId="55E0B1F1" w14:textId="77777777" w:rsidR="0095745E" w:rsidRDefault="0095745E" w:rsidP="00300034">
                            <w:pPr>
                              <w:spacing w:after="0" w:line="240" w:lineRule="auto"/>
                            </w:pPr>
                          </w:p>
                          <w:p w14:paraId="281742E5" w14:textId="77777777" w:rsidR="0095745E" w:rsidRDefault="0095745E" w:rsidP="00300034">
                            <w:pPr>
                              <w:spacing w:after="0" w:line="240" w:lineRule="auto"/>
                            </w:pPr>
                          </w:p>
                          <w:p w14:paraId="1F6E0497" w14:textId="77777777" w:rsidR="0095745E" w:rsidRDefault="0095745E" w:rsidP="00300034">
                            <w:pPr>
                              <w:spacing w:after="0" w:line="240" w:lineRule="auto"/>
                            </w:pPr>
                          </w:p>
                          <w:p w14:paraId="5AB2CD93" w14:textId="77777777" w:rsidR="0095745E" w:rsidRDefault="0095745E" w:rsidP="00300034">
                            <w:pPr>
                              <w:spacing w:after="0" w:line="240" w:lineRule="auto"/>
                            </w:pPr>
                          </w:p>
                          <w:p w14:paraId="18856D80" w14:textId="77777777" w:rsidR="0095745E" w:rsidRDefault="0095745E" w:rsidP="00300034">
                            <w:pPr>
                              <w:spacing w:after="0" w:line="240" w:lineRule="auto"/>
                            </w:pPr>
                          </w:p>
                          <w:p w14:paraId="51C68CF5" w14:textId="77777777" w:rsidR="0095745E" w:rsidRDefault="0095745E" w:rsidP="00300034">
                            <w:pPr>
                              <w:spacing w:after="0" w:line="240" w:lineRule="auto"/>
                            </w:pPr>
                          </w:p>
                          <w:p w14:paraId="491A7B74" w14:textId="77777777" w:rsidR="0095745E" w:rsidRDefault="0095745E" w:rsidP="00300034">
                            <w:pPr>
                              <w:spacing w:after="0" w:line="240" w:lineRule="auto"/>
                            </w:pPr>
                          </w:p>
                          <w:p w14:paraId="17FEF2ED" w14:textId="77777777" w:rsidR="0095745E" w:rsidRDefault="0095745E" w:rsidP="00300034">
                            <w:pPr>
                              <w:spacing w:after="0" w:line="240" w:lineRule="auto"/>
                            </w:pPr>
                          </w:p>
                          <w:p w14:paraId="2ABA2326" w14:textId="77777777" w:rsidR="0095745E" w:rsidRDefault="0095745E" w:rsidP="00300034">
                            <w:pPr>
                              <w:spacing w:after="0" w:line="240" w:lineRule="auto"/>
                            </w:pPr>
                          </w:p>
                          <w:p w14:paraId="41E3335C" w14:textId="77777777" w:rsidR="0095745E" w:rsidRDefault="0095745E" w:rsidP="00300034">
                            <w:pPr>
                              <w:spacing w:after="0" w:line="240" w:lineRule="auto"/>
                            </w:pPr>
                          </w:p>
                          <w:p w14:paraId="44361FFF" w14:textId="77777777" w:rsidR="0095745E" w:rsidRDefault="0095745E" w:rsidP="00300034">
                            <w:pPr>
                              <w:spacing w:after="0" w:line="240" w:lineRule="auto"/>
                            </w:pPr>
                          </w:p>
                          <w:p w14:paraId="6B764FBA" w14:textId="77777777" w:rsidR="0095745E" w:rsidRDefault="0095745E" w:rsidP="00300034">
                            <w:pPr>
                              <w:spacing w:after="0" w:line="240" w:lineRule="auto"/>
                            </w:pPr>
                          </w:p>
                          <w:p w14:paraId="34DD8776" w14:textId="77777777" w:rsidR="0095745E" w:rsidRDefault="0095745E" w:rsidP="00300034">
                            <w:pPr>
                              <w:spacing w:after="0" w:line="240" w:lineRule="auto"/>
                            </w:pPr>
                          </w:p>
                          <w:p w14:paraId="31A27B22" w14:textId="77777777" w:rsidR="0095745E" w:rsidRDefault="0095745E" w:rsidP="00300034">
                            <w:pPr>
                              <w:spacing w:after="0" w:line="240" w:lineRule="auto"/>
                            </w:pPr>
                          </w:p>
                          <w:p w14:paraId="415A82D8" w14:textId="77777777" w:rsidR="0095745E" w:rsidRDefault="0095745E" w:rsidP="00300034">
                            <w:pPr>
                              <w:spacing w:after="0" w:line="240" w:lineRule="auto"/>
                            </w:pPr>
                          </w:p>
                          <w:p w14:paraId="485A7AD9" w14:textId="77777777" w:rsidR="0095745E" w:rsidRDefault="0095745E" w:rsidP="00300034">
                            <w:pPr>
                              <w:spacing w:after="0" w:line="240" w:lineRule="auto"/>
                            </w:pPr>
                          </w:p>
                          <w:p w14:paraId="5227C3A1" w14:textId="77777777" w:rsidR="0095745E" w:rsidRDefault="0095745E" w:rsidP="00300034">
                            <w:pPr>
                              <w:spacing w:after="0" w:line="240" w:lineRule="auto"/>
                            </w:pPr>
                          </w:p>
                          <w:p w14:paraId="5A88C76F" w14:textId="77777777" w:rsidR="0095745E" w:rsidRDefault="0095745E" w:rsidP="00300034">
                            <w:pPr>
                              <w:spacing w:after="0" w:line="240" w:lineRule="auto"/>
                            </w:pPr>
                          </w:p>
                          <w:p w14:paraId="4C57E642" w14:textId="77777777" w:rsidR="0095745E" w:rsidRDefault="0095745E" w:rsidP="00300034">
                            <w:pPr>
                              <w:spacing w:after="0" w:line="240" w:lineRule="auto"/>
                            </w:pPr>
                          </w:p>
                          <w:p w14:paraId="63295242" w14:textId="77777777" w:rsidR="0095745E" w:rsidRDefault="0095745E" w:rsidP="00300034">
                            <w:pPr>
                              <w:spacing w:after="0" w:line="240" w:lineRule="auto"/>
                            </w:pPr>
                          </w:p>
                          <w:p w14:paraId="4345977A" w14:textId="77777777" w:rsidR="0095745E" w:rsidRDefault="0095745E" w:rsidP="00300034">
                            <w:pPr>
                              <w:spacing w:after="0" w:line="240" w:lineRule="auto"/>
                            </w:pPr>
                          </w:p>
                          <w:p w14:paraId="5FD0F391" w14:textId="77777777" w:rsidR="0095745E" w:rsidRDefault="0095745E" w:rsidP="00300034">
                            <w:pPr>
                              <w:spacing w:after="0" w:line="240" w:lineRule="auto"/>
                            </w:pPr>
                          </w:p>
                          <w:p w14:paraId="6E1CF01E" w14:textId="77777777" w:rsidR="0095745E" w:rsidRDefault="0095745E" w:rsidP="00300034">
                            <w:pPr>
                              <w:spacing w:after="0" w:line="240" w:lineRule="auto"/>
                            </w:pPr>
                          </w:p>
                          <w:p w14:paraId="6734A50F" w14:textId="77777777" w:rsidR="0095745E" w:rsidRDefault="0095745E" w:rsidP="00300034">
                            <w:pPr>
                              <w:spacing w:after="0" w:line="240" w:lineRule="auto"/>
                            </w:pPr>
                          </w:p>
                          <w:p w14:paraId="69AD1B85" w14:textId="77777777" w:rsidR="0095745E" w:rsidRDefault="0095745E" w:rsidP="00300034">
                            <w:pPr>
                              <w:spacing w:after="0" w:line="240" w:lineRule="auto"/>
                            </w:pPr>
                          </w:p>
                          <w:p w14:paraId="3105ACD0" w14:textId="77777777" w:rsidR="0095745E" w:rsidRDefault="0095745E" w:rsidP="00300034">
                            <w:pPr>
                              <w:spacing w:after="0" w:line="240" w:lineRule="auto"/>
                            </w:pPr>
                          </w:p>
                          <w:p w14:paraId="41C365D4" w14:textId="77777777" w:rsidR="0095745E" w:rsidRDefault="0095745E" w:rsidP="00300034">
                            <w:pPr>
                              <w:spacing w:after="0" w:line="240" w:lineRule="auto"/>
                            </w:pPr>
                          </w:p>
                          <w:p w14:paraId="00264DB0" w14:textId="77777777" w:rsidR="0095745E" w:rsidRDefault="0095745E" w:rsidP="00300034">
                            <w:pPr>
                              <w:spacing w:after="0" w:line="240" w:lineRule="auto"/>
                            </w:pPr>
                          </w:p>
                          <w:p w14:paraId="587EF9FB" w14:textId="77777777" w:rsidR="0095745E" w:rsidRDefault="0095745E" w:rsidP="00300034">
                            <w:pPr>
                              <w:spacing w:after="0" w:line="240" w:lineRule="auto"/>
                            </w:pPr>
                          </w:p>
                          <w:p w14:paraId="1A48EFFF" w14:textId="77777777" w:rsidR="0095745E" w:rsidRDefault="0095745E" w:rsidP="00300034">
                            <w:pPr>
                              <w:spacing w:after="0" w:line="240" w:lineRule="auto"/>
                            </w:pPr>
                          </w:p>
                          <w:p w14:paraId="7B2BDB61" w14:textId="77777777" w:rsidR="0095745E" w:rsidRDefault="0095745E" w:rsidP="00300034">
                            <w:pPr>
                              <w:spacing w:after="0" w:line="240" w:lineRule="auto"/>
                            </w:pPr>
                          </w:p>
                          <w:p w14:paraId="5C8C1EF5" w14:textId="77777777" w:rsidR="0095745E" w:rsidRDefault="0095745E" w:rsidP="00300034">
                            <w:pPr>
                              <w:spacing w:after="0" w:line="240" w:lineRule="auto"/>
                            </w:pPr>
                          </w:p>
                          <w:p w14:paraId="068C8DA0" w14:textId="77777777" w:rsidR="0095745E" w:rsidRDefault="0095745E" w:rsidP="00300034">
                            <w:pPr>
                              <w:spacing w:after="0" w:line="240" w:lineRule="auto"/>
                            </w:pPr>
                          </w:p>
                          <w:p w14:paraId="5921E6D3" w14:textId="77777777" w:rsidR="0095745E" w:rsidRDefault="0095745E" w:rsidP="00300034">
                            <w:pPr>
                              <w:spacing w:after="0" w:line="240" w:lineRule="auto"/>
                            </w:pPr>
                          </w:p>
                          <w:p w14:paraId="04A1133C" w14:textId="77777777" w:rsidR="0095745E" w:rsidRDefault="0095745E" w:rsidP="00300034">
                            <w:pPr>
                              <w:spacing w:after="0" w:line="240" w:lineRule="auto"/>
                            </w:pPr>
                          </w:p>
                          <w:p w14:paraId="326B8B76" w14:textId="77777777" w:rsidR="0095745E" w:rsidRDefault="0095745E" w:rsidP="00300034">
                            <w:pPr>
                              <w:spacing w:after="0" w:line="240" w:lineRule="auto"/>
                            </w:pPr>
                          </w:p>
                          <w:p w14:paraId="62D1FD37" w14:textId="77777777" w:rsidR="0095745E" w:rsidRDefault="0095745E" w:rsidP="00300034">
                            <w:pPr>
                              <w:spacing w:after="0" w:line="240" w:lineRule="auto"/>
                            </w:pPr>
                          </w:p>
                          <w:p w14:paraId="2CEC0E88" w14:textId="77777777" w:rsidR="0095745E" w:rsidRDefault="0095745E" w:rsidP="00300034">
                            <w:pPr>
                              <w:spacing w:after="0" w:line="240" w:lineRule="auto"/>
                            </w:pPr>
                          </w:p>
                          <w:p w14:paraId="76F6524B" w14:textId="77777777" w:rsidR="0095745E" w:rsidRDefault="0095745E" w:rsidP="00300034">
                            <w:pPr>
                              <w:spacing w:after="0" w:line="240" w:lineRule="auto"/>
                            </w:pPr>
                          </w:p>
                          <w:p w14:paraId="62BFEDBF" w14:textId="77777777" w:rsidR="0095745E" w:rsidRDefault="0095745E" w:rsidP="00300034">
                            <w:pPr>
                              <w:spacing w:after="0" w:line="240" w:lineRule="auto"/>
                            </w:pPr>
                          </w:p>
                          <w:p w14:paraId="7810A4CE" w14:textId="77777777" w:rsidR="0095745E" w:rsidRDefault="0095745E" w:rsidP="00300034">
                            <w:pPr>
                              <w:spacing w:after="0" w:line="240" w:lineRule="auto"/>
                            </w:pPr>
                          </w:p>
                          <w:p w14:paraId="318F6CAC" w14:textId="77777777" w:rsidR="0095745E" w:rsidRDefault="0095745E" w:rsidP="00300034">
                            <w:pPr>
                              <w:spacing w:after="0" w:line="240" w:lineRule="auto"/>
                            </w:pPr>
                          </w:p>
                          <w:p w14:paraId="6648C372" w14:textId="77777777" w:rsidR="0095745E" w:rsidRDefault="0095745E"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76C07B" id="_x0000_s1029" type="#_x0000_t202" style="position:absolute;left:0;text-align:left;margin-left:-.4pt;margin-top:6.6pt;width:501.8pt;height:7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">
                <v:textbox>
                  <w:txbxContent>
                    <w:p w14:paraId="121018C4" w14:textId="040AF72C" w:rsidR="00B85970" w:rsidRDefault="00B85970" w:rsidP="00B335B4">
                      <w:pPr>
                        <w:spacing w:after="0" w:line="240" w:lineRule="auto"/>
                      </w:pPr>
                      <w:r>
                        <w:t xml:space="preserve">Para el desarrollo del proyecto de investigación, se están utilizando los recursos que el grupo de investigación BISITE ha puesto a mi disposición. Entre ellos, se encuentra el espacio de trabajo que cuenta con un completo laboratorio y diferentes sensores para realizar pruebas y estudios, un completo equipo para realizar el trabajo necesario y el soporte y ayuda del personal con el que cuenta el grupo. </w:t>
                      </w:r>
                    </w:p>
                    <w:p w14:paraId="0E92C5F6" w14:textId="77777777" w:rsidR="00B85970" w:rsidRDefault="00B85970" w:rsidP="00B335B4">
                      <w:pPr>
                        <w:spacing w:after="0" w:line="240" w:lineRule="auto"/>
                      </w:pPr>
                      <w:r>
                        <w:t xml:space="preserve"> </w:t>
                      </w:r>
                    </w:p>
                    <w:p w14:paraId="3305643A" w14:textId="478C5D54" w:rsidR="00B85970" w:rsidRDefault="00B85970" w:rsidP="00B85970">
                      <w:pPr>
                        <w:spacing w:after="0" w:line="240" w:lineRule="auto"/>
                      </w:pPr>
                      <w:r>
                        <w:t>Dispone de un cuarto con varios servidores de altas prestaciones de los que puedo disponer si fuera necesario, múltiples dispositivos electrónicos que permiten probar o establecer redes de sensores tanto inalámbricas como cableadas, máquinas de producción de hardware, impresora 3D para la producción de pequeños prototipos y otros muchos recursos que puedo utilizar en caso de así necesitarlo.</w:t>
                      </w:r>
                    </w:p>
                    <w:p w14:paraId="70E2C881" w14:textId="77777777" w:rsidR="00B85970" w:rsidRDefault="00B85970" w:rsidP="00B335B4">
                      <w:pPr>
                        <w:spacing w:after="0" w:line="240" w:lineRule="auto"/>
                      </w:pPr>
                    </w:p>
                    <w:p w14:paraId="26471B88" w14:textId="14ADD166" w:rsidR="00B85970" w:rsidRDefault="00B85970" w:rsidP="00300034">
                      <w:pPr>
                        <w:spacing w:after="0" w:line="240" w:lineRule="auto"/>
                      </w:pPr>
                      <w:r>
                        <w:t>Gracias a la infraestructura y a los medios tecnológicos que el grupo BISITE pondrá a mi disposición será posible validar todas las innovaciones que se obtengan en el marco de esta investigación.</w:t>
                      </w:r>
                    </w:p>
                    <w:p w14:paraId="10F80262" w14:textId="77777777" w:rsidR="00B85970" w:rsidRDefault="00B85970" w:rsidP="00300034">
                      <w:pPr>
                        <w:spacing w:after="0" w:line="240" w:lineRule="auto"/>
                      </w:pPr>
                    </w:p>
                    <w:p w14:paraId="15801224" w14:textId="77777777" w:rsidR="00B85970" w:rsidRDefault="00B85970" w:rsidP="00300034">
                      <w:pPr>
                        <w:spacing w:after="0" w:line="240" w:lineRule="auto"/>
                      </w:pPr>
                    </w:p>
                    <w:p w14:paraId="6D44ACD1" w14:textId="77777777" w:rsidR="00B85970" w:rsidRDefault="00B85970" w:rsidP="00300034">
                      <w:pPr>
                        <w:spacing w:after="0" w:line="240" w:lineRule="auto"/>
                      </w:pPr>
                    </w:p>
                    <w:p w14:paraId="7EA6C189" w14:textId="77777777" w:rsidR="00B85970" w:rsidRDefault="00B85970" w:rsidP="00300034">
                      <w:pPr>
                        <w:spacing w:after="0" w:line="240" w:lineRule="auto"/>
                      </w:pPr>
                    </w:p>
                    <w:p w14:paraId="5E5BAF76" w14:textId="77777777" w:rsidR="00B85970" w:rsidRDefault="00B85970" w:rsidP="00300034">
                      <w:pPr>
                        <w:spacing w:after="0" w:line="240" w:lineRule="auto"/>
                      </w:pPr>
                    </w:p>
                    <w:p w14:paraId="7E672418" w14:textId="77777777" w:rsidR="00B85970" w:rsidRDefault="00B85970" w:rsidP="00300034">
                      <w:pPr>
                        <w:spacing w:after="0" w:line="240" w:lineRule="auto"/>
                      </w:pPr>
                    </w:p>
                    <w:p w14:paraId="55E0B1F1" w14:textId="77777777" w:rsidR="00B85970" w:rsidRDefault="00B85970" w:rsidP="00300034">
                      <w:pPr>
                        <w:spacing w:after="0" w:line="240" w:lineRule="auto"/>
                      </w:pPr>
                    </w:p>
                    <w:p w14:paraId="281742E5" w14:textId="77777777" w:rsidR="00B85970" w:rsidRDefault="00B85970" w:rsidP="00300034">
                      <w:pPr>
                        <w:spacing w:after="0" w:line="240" w:lineRule="auto"/>
                      </w:pPr>
                    </w:p>
                    <w:p w14:paraId="1F6E0497" w14:textId="77777777" w:rsidR="00B85970" w:rsidRDefault="00B85970" w:rsidP="00300034">
                      <w:pPr>
                        <w:spacing w:after="0" w:line="240" w:lineRule="auto"/>
                      </w:pPr>
                    </w:p>
                    <w:p w14:paraId="5AB2CD93" w14:textId="77777777" w:rsidR="00B85970" w:rsidRDefault="00B85970" w:rsidP="00300034">
                      <w:pPr>
                        <w:spacing w:after="0" w:line="240" w:lineRule="auto"/>
                      </w:pPr>
                    </w:p>
                    <w:p w14:paraId="18856D80" w14:textId="77777777" w:rsidR="00B85970" w:rsidRDefault="00B85970" w:rsidP="00300034">
                      <w:pPr>
                        <w:spacing w:after="0" w:line="240" w:lineRule="auto"/>
                      </w:pPr>
                    </w:p>
                    <w:p w14:paraId="51C68CF5" w14:textId="77777777" w:rsidR="00B85970" w:rsidRDefault="00B85970" w:rsidP="00300034">
                      <w:pPr>
                        <w:spacing w:after="0" w:line="240" w:lineRule="auto"/>
                      </w:pPr>
                    </w:p>
                    <w:p w14:paraId="491A7B74" w14:textId="77777777" w:rsidR="00B85970" w:rsidRDefault="00B85970" w:rsidP="00300034">
                      <w:pPr>
                        <w:spacing w:after="0" w:line="240" w:lineRule="auto"/>
                      </w:pPr>
                    </w:p>
                    <w:p w14:paraId="17FEF2ED" w14:textId="77777777" w:rsidR="00B85970" w:rsidRDefault="00B85970" w:rsidP="00300034">
                      <w:pPr>
                        <w:spacing w:after="0" w:line="240" w:lineRule="auto"/>
                      </w:pPr>
                    </w:p>
                    <w:p w14:paraId="2ABA2326" w14:textId="77777777" w:rsidR="00B85970" w:rsidRDefault="00B85970" w:rsidP="00300034">
                      <w:pPr>
                        <w:spacing w:after="0" w:line="240" w:lineRule="auto"/>
                      </w:pPr>
                    </w:p>
                    <w:p w14:paraId="41E3335C" w14:textId="77777777" w:rsidR="00B85970" w:rsidRDefault="00B85970" w:rsidP="00300034">
                      <w:pPr>
                        <w:spacing w:after="0" w:line="240" w:lineRule="auto"/>
                      </w:pPr>
                    </w:p>
                    <w:p w14:paraId="44361FFF" w14:textId="77777777" w:rsidR="00B85970" w:rsidRDefault="00B85970" w:rsidP="00300034">
                      <w:pPr>
                        <w:spacing w:after="0" w:line="240" w:lineRule="auto"/>
                      </w:pPr>
                    </w:p>
                    <w:p w14:paraId="6B764FBA" w14:textId="77777777" w:rsidR="00B85970" w:rsidRDefault="00B85970" w:rsidP="00300034">
                      <w:pPr>
                        <w:spacing w:after="0" w:line="240" w:lineRule="auto"/>
                      </w:pPr>
                    </w:p>
                    <w:p w14:paraId="34DD8776" w14:textId="77777777" w:rsidR="00B85970" w:rsidRDefault="00B85970" w:rsidP="00300034">
                      <w:pPr>
                        <w:spacing w:after="0" w:line="240" w:lineRule="auto"/>
                      </w:pPr>
                    </w:p>
                    <w:p w14:paraId="31A27B22" w14:textId="77777777" w:rsidR="00B85970" w:rsidRDefault="00B85970" w:rsidP="00300034">
                      <w:pPr>
                        <w:spacing w:after="0" w:line="240" w:lineRule="auto"/>
                      </w:pPr>
                    </w:p>
                    <w:p w14:paraId="415A82D8" w14:textId="77777777" w:rsidR="00B85970" w:rsidRDefault="00B85970" w:rsidP="00300034">
                      <w:pPr>
                        <w:spacing w:after="0" w:line="240" w:lineRule="auto"/>
                      </w:pPr>
                    </w:p>
                    <w:p w14:paraId="485A7AD9" w14:textId="77777777" w:rsidR="00B85970" w:rsidRDefault="00B85970" w:rsidP="00300034">
                      <w:pPr>
                        <w:spacing w:after="0" w:line="240" w:lineRule="auto"/>
                      </w:pPr>
                    </w:p>
                    <w:p w14:paraId="5227C3A1" w14:textId="77777777" w:rsidR="00B85970" w:rsidRDefault="00B85970" w:rsidP="00300034">
                      <w:pPr>
                        <w:spacing w:after="0" w:line="240" w:lineRule="auto"/>
                      </w:pPr>
                    </w:p>
                    <w:p w14:paraId="5A88C76F" w14:textId="77777777" w:rsidR="00B85970" w:rsidRDefault="00B85970" w:rsidP="00300034">
                      <w:pPr>
                        <w:spacing w:after="0" w:line="240" w:lineRule="auto"/>
                      </w:pPr>
                    </w:p>
                    <w:p w14:paraId="4C57E642" w14:textId="77777777" w:rsidR="00B85970" w:rsidRDefault="00B85970" w:rsidP="00300034">
                      <w:pPr>
                        <w:spacing w:after="0" w:line="240" w:lineRule="auto"/>
                      </w:pPr>
                    </w:p>
                    <w:p w14:paraId="63295242" w14:textId="77777777" w:rsidR="00B85970" w:rsidRDefault="00B85970" w:rsidP="00300034">
                      <w:pPr>
                        <w:spacing w:after="0" w:line="240" w:lineRule="auto"/>
                      </w:pPr>
                    </w:p>
                    <w:p w14:paraId="4345977A" w14:textId="77777777" w:rsidR="00B85970" w:rsidRDefault="00B85970" w:rsidP="00300034">
                      <w:pPr>
                        <w:spacing w:after="0" w:line="240" w:lineRule="auto"/>
                      </w:pPr>
                    </w:p>
                    <w:p w14:paraId="5FD0F391" w14:textId="77777777" w:rsidR="00B85970" w:rsidRDefault="00B85970" w:rsidP="00300034">
                      <w:pPr>
                        <w:spacing w:after="0" w:line="240" w:lineRule="auto"/>
                      </w:pPr>
                    </w:p>
                    <w:p w14:paraId="6E1CF01E" w14:textId="77777777" w:rsidR="00B85970" w:rsidRDefault="00B85970" w:rsidP="00300034">
                      <w:pPr>
                        <w:spacing w:after="0" w:line="240" w:lineRule="auto"/>
                      </w:pPr>
                    </w:p>
                    <w:p w14:paraId="6734A50F" w14:textId="77777777" w:rsidR="00B85970" w:rsidRDefault="00B85970" w:rsidP="00300034">
                      <w:pPr>
                        <w:spacing w:after="0" w:line="240" w:lineRule="auto"/>
                      </w:pPr>
                    </w:p>
                    <w:p w14:paraId="69AD1B85" w14:textId="77777777" w:rsidR="00B85970" w:rsidRDefault="00B85970" w:rsidP="00300034">
                      <w:pPr>
                        <w:spacing w:after="0" w:line="240" w:lineRule="auto"/>
                      </w:pPr>
                    </w:p>
                    <w:p w14:paraId="3105ACD0" w14:textId="77777777" w:rsidR="00B85970" w:rsidRDefault="00B85970" w:rsidP="00300034">
                      <w:pPr>
                        <w:spacing w:after="0" w:line="240" w:lineRule="auto"/>
                      </w:pPr>
                    </w:p>
                    <w:p w14:paraId="41C365D4" w14:textId="77777777" w:rsidR="00B85970" w:rsidRDefault="00B85970" w:rsidP="00300034">
                      <w:pPr>
                        <w:spacing w:after="0" w:line="240" w:lineRule="auto"/>
                      </w:pPr>
                    </w:p>
                    <w:p w14:paraId="00264DB0" w14:textId="77777777" w:rsidR="00B85970" w:rsidRDefault="00B85970" w:rsidP="00300034">
                      <w:pPr>
                        <w:spacing w:after="0" w:line="240" w:lineRule="auto"/>
                      </w:pPr>
                    </w:p>
                    <w:p w14:paraId="587EF9FB" w14:textId="77777777" w:rsidR="00B85970" w:rsidRDefault="00B85970" w:rsidP="00300034">
                      <w:pPr>
                        <w:spacing w:after="0" w:line="240" w:lineRule="auto"/>
                      </w:pPr>
                    </w:p>
                    <w:p w14:paraId="1A48EFFF" w14:textId="77777777" w:rsidR="00B85970" w:rsidRDefault="00B85970" w:rsidP="00300034">
                      <w:pPr>
                        <w:spacing w:after="0" w:line="240" w:lineRule="auto"/>
                      </w:pPr>
                    </w:p>
                    <w:p w14:paraId="7B2BDB61" w14:textId="77777777" w:rsidR="00B85970" w:rsidRDefault="00B85970" w:rsidP="00300034">
                      <w:pPr>
                        <w:spacing w:after="0" w:line="240" w:lineRule="auto"/>
                      </w:pPr>
                    </w:p>
                    <w:p w14:paraId="5C8C1EF5" w14:textId="77777777" w:rsidR="00B85970" w:rsidRDefault="00B85970" w:rsidP="00300034">
                      <w:pPr>
                        <w:spacing w:after="0" w:line="240" w:lineRule="auto"/>
                      </w:pPr>
                    </w:p>
                    <w:p w14:paraId="068C8DA0" w14:textId="77777777" w:rsidR="00B85970" w:rsidRDefault="00B85970" w:rsidP="00300034">
                      <w:pPr>
                        <w:spacing w:after="0" w:line="240" w:lineRule="auto"/>
                      </w:pPr>
                    </w:p>
                    <w:p w14:paraId="5921E6D3" w14:textId="77777777" w:rsidR="00B85970" w:rsidRDefault="00B85970" w:rsidP="00300034">
                      <w:pPr>
                        <w:spacing w:after="0" w:line="240" w:lineRule="auto"/>
                      </w:pPr>
                    </w:p>
                    <w:p w14:paraId="04A1133C" w14:textId="77777777" w:rsidR="00B85970" w:rsidRDefault="00B85970" w:rsidP="00300034">
                      <w:pPr>
                        <w:spacing w:after="0" w:line="240" w:lineRule="auto"/>
                      </w:pPr>
                    </w:p>
                    <w:p w14:paraId="326B8B76" w14:textId="77777777" w:rsidR="00B85970" w:rsidRDefault="00B85970" w:rsidP="00300034">
                      <w:pPr>
                        <w:spacing w:after="0" w:line="240" w:lineRule="auto"/>
                      </w:pPr>
                    </w:p>
                    <w:p w14:paraId="62D1FD37" w14:textId="77777777" w:rsidR="00B85970" w:rsidRDefault="00B85970" w:rsidP="00300034">
                      <w:pPr>
                        <w:spacing w:after="0" w:line="240" w:lineRule="auto"/>
                      </w:pPr>
                    </w:p>
                    <w:p w14:paraId="2CEC0E88" w14:textId="77777777" w:rsidR="00B85970" w:rsidRDefault="00B85970" w:rsidP="00300034">
                      <w:pPr>
                        <w:spacing w:after="0" w:line="240" w:lineRule="auto"/>
                      </w:pPr>
                    </w:p>
                    <w:p w14:paraId="76F6524B" w14:textId="77777777" w:rsidR="00B85970" w:rsidRDefault="00B85970" w:rsidP="00300034">
                      <w:pPr>
                        <w:spacing w:after="0" w:line="240" w:lineRule="auto"/>
                      </w:pPr>
                    </w:p>
                    <w:p w14:paraId="62BFEDBF" w14:textId="77777777" w:rsidR="00B85970" w:rsidRDefault="00B85970" w:rsidP="00300034">
                      <w:pPr>
                        <w:spacing w:after="0" w:line="240" w:lineRule="auto"/>
                      </w:pPr>
                    </w:p>
                    <w:p w14:paraId="7810A4CE" w14:textId="77777777" w:rsidR="00B85970" w:rsidRDefault="00B85970" w:rsidP="00300034">
                      <w:pPr>
                        <w:spacing w:after="0" w:line="240" w:lineRule="auto"/>
                      </w:pPr>
                    </w:p>
                    <w:p w14:paraId="318F6CAC" w14:textId="77777777" w:rsidR="00B85970" w:rsidRDefault="00B85970" w:rsidP="00300034">
                      <w:pPr>
                        <w:spacing w:after="0" w:line="240" w:lineRule="auto"/>
                      </w:pPr>
                    </w:p>
                    <w:p w14:paraId="6648C372" w14:textId="77777777" w:rsidR="00B85970" w:rsidRDefault="00B85970" w:rsidP="00300034">
                      <w:pPr>
                        <w:spacing w:after="0" w:line="240" w:lineRule="auto"/>
                      </w:pPr>
                    </w:p>
                  </w:txbxContent>
                </v:textbox>
              </v:shape>
            </w:pict>
          </mc:Fallback>
        </mc:AlternateContent>
      </w:r>
    </w:p>
    <w:p w14:paraId="535EAD32" w14:textId="77777777" w:rsidR="00300034" w:rsidRPr="00325CC5" w:rsidRDefault="00300034" w:rsidP="00300034">
      <w:pPr>
        <w:rPr>
          <w:rFonts w:ascii="Trebuchet MS" w:hAnsi="Trebuchet MS"/>
          <w:sz w:val="20"/>
          <w:szCs w:val="20"/>
          <w:lang w:val="en-US"/>
        </w:rPr>
      </w:pPr>
    </w:p>
    <w:p w14:paraId="7227466E" w14:textId="77777777" w:rsidR="00300034" w:rsidRPr="00325CC5" w:rsidRDefault="00300034" w:rsidP="00300034">
      <w:pPr>
        <w:rPr>
          <w:rFonts w:ascii="Trebuchet MS" w:hAnsi="Trebuchet MS"/>
          <w:sz w:val="20"/>
          <w:szCs w:val="20"/>
          <w:lang w:val="en-US"/>
        </w:rPr>
      </w:pPr>
    </w:p>
    <w:p w14:paraId="67C5E00C" w14:textId="77777777" w:rsidR="00300034" w:rsidRPr="00325CC5" w:rsidRDefault="00300034" w:rsidP="00300034">
      <w:pPr>
        <w:rPr>
          <w:rFonts w:ascii="Trebuchet MS" w:hAnsi="Trebuchet MS"/>
          <w:sz w:val="20"/>
          <w:szCs w:val="20"/>
          <w:lang w:val="en-US"/>
        </w:rPr>
      </w:pPr>
    </w:p>
    <w:p w14:paraId="2D311064" w14:textId="77777777" w:rsidR="00300034" w:rsidRPr="00325CC5" w:rsidRDefault="00300034" w:rsidP="00300034">
      <w:pPr>
        <w:rPr>
          <w:rFonts w:ascii="Trebuchet MS" w:hAnsi="Trebuchet MS"/>
          <w:sz w:val="20"/>
          <w:szCs w:val="20"/>
          <w:lang w:val="en-US"/>
        </w:rPr>
      </w:pPr>
    </w:p>
    <w:p w14:paraId="4E4E929C" w14:textId="77777777" w:rsidR="00300034" w:rsidRPr="00325CC5" w:rsidRDefault="00300034" w:rsidP="00300034">
      <w:pPr>
        <w:rPr>
          <w:rFonts w:ascii="Trebuchet MS" w:hAnsi="Trebuchet MS"/>
          <w:sz w:val="20"/>
          <w:szCs w:val="20"/>
          <w:lang w:val="en-US"/>
        </w:rPr>
      </w:pPr>
    </w:p>
    <w:p w14:paraId="375B530C" w14:textId="77777777" w:rsidR="00300034" w:rsidRPr="00325CC5" w:rsidRDefault="00300034" w:rsidP="00300034">
      <w:pPr>
        <w:rPr>
          <w:rFonts w:ascii="Trebuchet MS" w:hAnsi="Trebuchet MS"/>
          <w:sz w:val="20"/>
          <w:szCs w:val="20"/>
          <w:lang w:val="en-US"/>
        </w:rPr>
      </w:pPr>
    </w:p>
    <w:p w14:paraId="458DCE2C" w14:textId="77777777" w:rsidR="00300034" w:rsidRPr="00325CC5" w:rsidRDefault="00300034" w:rsidP="00300034">
      <w:pPr>
        <w:rPr>
          <w:rFonts w:ascii="Trebuchet MS" w:hAnsi="Trebuchet MS"/>
          <w:sz w:val="20"/>
          <w:szCs w:val="20"/>
          <w:lang w:val="en-US"/>
        </w:rPr>
      </w:pPr>
    </w:p>
    <w:p w14:paraId="6C2B4D84" w14:textId="77777777" w:rsidR="00300034" w:rsidRPr="00325CC5" w:rsidRDefault="00300034" w:rsidP="00300034">
      <w:pPr>
        <w:rPr>
          <w:rFonts w:ascii="Trebuchet MS" w:hAnsi="Trebuchet MS"/>
          <w:sz w:val="20"/>
          <w:szCs w:val="20"/>
          <w:lang w:val="en-US"/>
        </w:rPr>
      </w:pPr>
    </w:p>
    <w:p w14:paraId="5449B17F" w14:textId="77777777" w:rsidR="00300034" w:rsidRPr="00325CC5" w:rsidRDefault="00300034" w:rsidP="00300034">
      <w:pPr>
        <w:rPr>
          <w:rFonts w:ascii="Trebuchet MS" w:hAnsi="Trebuchet MS"/>
          <w:sz w:val="20"/>
          <w:szCs w:val="20"/>
          <w:lang w:val="en-US"/>
        </w:rPr>
      </w:pPr>
    </w:p>
    <w:p w14:paraId="2A2B2862" w14:textId="77777777" w:rsidR="00300034" w:rsidRPr="00325CC5" w:rsidRDefault="00300034" w:rsidP="00300034">
      <w:pPr>
        <w:rPr>
          <w:rFonts w:ascii="Trebuchet MS" w:hAnsi="Trebuchet MS"/>
          <w:sz w:val="20"/>
          <w:szCs w:val="20"/>
          <w:lang w:val="en-US"/>
        </w:rPr>
      </w:pPr>
    </w:p>
    <w:p w14:paraId="54B909DF" w14:textId="77777777" w:rsidR="00300034" w:rsidRPr="00325CC5" w:rsidRDefault="00300034" w:rsidP="00300034">
      <w:pPr>
        <w:rPr>
          <w:rFonts w:ascii="Trebuchet MS" w:hAnsi="Trebuchet MS"/>
          <w:sz w:val="20"/>
          <w:szCs w:val="20"/>
          <w:lang w:val="en-US"/>
        </w:rPr>
      </w:pPr>
    </w:p>
    <w:p w14:paraId="59BC9AC9" w14:textId="77777777" w:rsidR="00300034" w:rsidRPr="00325CC5" w:rsidRDefault="00300034" w:rsidP="00300034">
      <w:pPr>
        <w:rPr>
          <w:rFonts w:ascii="Trebuchet MS" w:hAnsi="Trebuchet MS"/>
          <w:sz w:val="20"/>
          <w:szCs w:val="20"/>
          <w:lang w:val="en-US"/>
        </w:rPr>
      </w:pPr>
    </w:p>
    <w:p w14:paraId="338AE4A4" w14:textId="77777777" w:rsidR="00300034" w:rsidRPr="00325CC5" w:rsidRDefault="00300034" w:rsidP="00300034">
      <w:pPr>
        <w:rPr>
          <w:rFonts w:ascii="Trebuchet MS" w:hAnsi="Trebuchet MS"/>
          <w:sz w:val="20"/>
          <w:szCs w:val="20"/>
          <w:lang w:val="en-US"/>
        </w:rPr>
      </w:pPr>
    </w:p>
    <w:p w14:paraId="72723653" w14:textId="77777777" w:rsidR="00300034" w:rsidRPr="00325CC5" w:rsidRDefault="00300034" w:rsidP="00300034">
      <w:pPr>
        <w:rPr>
          <w:rFonts w:ascii="Trebuchet MS" w:hAnsi="Trebuchet MS"/>
          <w:sz w:val="20"/>
          <w:szCs w:val="20"/>
          <w:lang w:val="en-US"/>
        </w:rPr>
      </w:pPr>
    </w:p>
    <w:p w14:paraId="229B0AAF" w14:textId="77777777" w:rsidR="00300034" w:rsidRPr="00325CC5" w:rsidRDefault="00300034" w:rsidP="00300034">
      <w:pPr>
        <w:rPr>
          <w:rFonts w:ascii="Trebuchet MS" w:hAnsi="Trebuchet MS"/>
          <w:sz w:val="20"/>
          <w:szCs w:val="20"/>
          <w:lang w:val="en-US"/>
        </w:rPr>
      </w:pPr>
    </w:p>
    <w:p w14:paraId="30F5B138" w14:textId="77777777" w:rsidR="00300034" w:rsidRPr="00325CC5" w:rsidRDefault="00300034" w:rsidP="00300034">
      <w:pPr>
        <w:rPr>
          <w:rFonts w:ascii="Trebuchet MS" w:hAnsi="Trebuchet MS"/>
          <w:sz w:val="20"/>
          <w:szCs w:val="20"/>
          <w:lang w:val="en-US"/>
        </w:rPr>
      </w:pPr>
    </w:p>
    <w:p w14:paraId="5C9C7C6C" w14:textId="77777777" w:rsidR="00300034" w:rsidRPr="00325CC5" w:rsidRDefault="00300034" w:rsidP="00300034">
      <w:pPr>
        <w:rPr>
          <w:rFonts w:ascii="Trebuchet MS" w:hAnsi="Trebuchet MS"/>
          <w:sz w:val="20"/>
          <w:szCs w:val="20"/>
          <w:lang w:val="en-US"/>
        </w:rPr>
      </w:pPr>
    </w:p>
    <w:p w14:paraId="7A5E1538" w14:textId="77777777" w:rsidR="00300034" w:rsidRPr="00325CC5" w:rsidRDefault="00300034" w:rsidP="00300034">
      <w:pPr>
        <w:rPr>
          <w:rFonts w:ascii="Trebuchet MS" w:hAnsi="Trebuchet MS"/>
          <w:sz w:val="20"/>
          <w:szCs w:val="20"/>
          <w:lang w:val="en-US"/>
        </w:rPr>
      </w:pPr>
    </w:p>
    <w:p w14:paraId="06610B52" w14:textId="77777777" w:rsidR="00300034" w:rsidRPr="00325CC5" w:rsidRDefault="00300034" w:rsidP="00300034">
      <w:pPr>
        <w:rPr>
          <w:rFonts w:ascii="Trebuchet MS" w:hAnsi="Trebuchet MS"/>
          <w:sz w:val="20"/>
          <w:szCs w:val="20"/>
          <w:lang w:val="en-US"/>
        </w:rPr>
      </w:pPr>
    </w:p>
    <w:p w14:paraId="53FBF392" w14:textId="77777777" w:rsidR="00300034" w:rsidRPr="00325CC5" w:rsidRDefault="00300034" w:rsidP="00300034">
      <w:pPr>
        <w:rPr>
          <w:rFonts w:ascii="Trebuchet MS" w:hAnsi="Trebuchet MS"/>
          <w:sz w:val="20"/>
          <w:szCs w:val="20"/>
          <w:lang w:val="en-US"/>
        </w:rPr>
      </w:pPr>
    </w:p>
    <w:p w14:paraId="03BC1D61" w14:textId="77777777" w:rsidR="00300034" w:rsidRPr="00325CC5" w:rsidRDefault="00300034" w:rsidP="00300034">
      <w:pPr>
        <w:rPr>
          <w:rFonts w:ascii="Trebuchet MS" w:hAnsi="Trebuchet MS"/>
          <w:sz w:val="20"/>
          <w:szCs w:val="20"/>
          <w:lang w:val="en-US"/>
        </w:rPr>
      </w:pPr>
    </w:p>
    <w:p w14:paraId="62BFD6F2" w14:textId="77777777" w:rsidR="00300034" w:rsidRPr="00325CC5" w:rsidRDefault="00300034" w:rsidP="00300034">
      <w:pPr>
        <w:rPr>
          <w:rFonts w:ascii="Trebuchet MS" w:hAnsi="Trebuchet MS"/>
          <w:sz w:val="20"/>
          <w:szCs w:val="20"/>
          <w:lang w:val="en-US"/>
        </w:rPr>
      </w:pPr>
    </w:p>
    <w:p w14:paraId="74A5F168" w14:textId="77777777" w:rsidR="00300034" w:rsidRPr="00325CC5" w:rsidRDefault="00300034" w:rsidP="00300034">
      <w:pPr>
        <w:rPr>
          <w:rFonts w:ascii="Trebuchet MS" w:hAnsi="Trebuchet MS"/>
          <w:sz w:val="20"/>
          <w:szCs w:val="20"/>
          <w:lang w:val="en-US"/>
        </w:rPr>
      </w:pPr>
    </w:p>
    <w:p w14:paraId="1D2B076A" w14:textId="77777777" w:rsidR="00300034" w:rsidRPr="00325CC5" w:rsidRDefault="00300034" w:rsidP="00300034">
      <w:pPr>
        <w:rPr>
          <w:rFonts w:ascii="Trebuchet MS" w:hAnsi="Trebuchet MS"/>
          <w:sz w:val="20"/>
          <w:szCs w:val="20"/>
          <w:lang w:val="en-US"/>
        </w:rPr>
      </w:pPr>
    </w:p>
    <w:p w14:paraId="16C81EE3" w14:textId="77777777" w:rsidR="00300034" w:rsidRPr="00325CC5" w:rsidRDefault="00300034" w:rsidP="00300034">
      <w:pPr>
        <w:rPr>
          <w:rFonts w:ascii="Trebuchet MS" w:hAnsi="Trebuchet MS"/>
          <w:sz w:val="20"/>
          <w:szCs w:val="20"/>
          <w:lang w:val="en-US"/>
        </w:rPr>
      </w:pPr>
    </w:p>
    <w:p w14:paraId="1655B8D8" w14:textId="77777777" w:rsidR="00300034" w:rsidRPr="00325CC5" w:rsidRDefault="00300034" w:rsidP="00300034">
      <w:pPr>
        <w:rPr>
          <w:rFonts w:ascii="Trebuchet MS" w:hAnsi="Trebuchet MS"/>
          <w:sz w:val="20"/>
          <w:szCs w:val="20"/>
          <w:lang w:val="en-US"/>
        </w:rPr>
      </w:pPr>
    </w:p>
    <w:p w14:paraId="71A0E9CB" w14:textId="77777777" w:rsidR="00300034" w:rsidRPr="00325CC5" w:rsidRDefault="00300034" w:rsidP="00300034">
      <w:pPr>
        <w:rPr>
          <w:rFonts w:ascii="Trebuchet MS" w:hAnsi="Trebuchet MS"/>
          <w:sz w:val="20"/>
          <w:szCs w:val="20"/>
          <w:lang w:val="en-US"/>
        </w:rPr>
      </w:pPr>
    </w:p>
    <w:p w14:paraId="4535FAD8" w14:textId="77777777" w:rsidR="00300034" w:rsidRPr="00325CC5" w:rsidRDefault="00300034" w:rsidP="00300034">
      <w:pPr>
        <w:rPr>
          <w:rFonts w:ascii="Trebuchet MS" w:hAnsi="Trebuchet MS"/>
          <w:sz w:val="20"/>
          <w:szCs w:val="20"/>
          <w:lang w:val="en-US"/>
        </w:rPr>
      </w:pPr>
    </w:p>
    <w:p w14:paraId="42E5121A" w14:textId="77777777" w:rsidR="00300034" w:rsidRPr="00325CC5" w:rsidRDefault="00300034" w:rsidP="00300034">
      <w:pPr>
        <w:rPr>
          <w:rFonts w:ascii="Trebuchet MS" w:hAnsi="Trebuchet MS"/>
          <w:sz w:val="20"/>
          <w:szCs w:val="20"/>
          <w:lang w:val="en-US"/>
        </w:rPr>
      </w:pPr>
    </w:p>
    <w:p w14:paraId="68F43CEB" w14:textId="77777777" w:rsidR="00300034" w:rsidRPr="00325CC5" w:rsidRDefault="00300034" w:rsidP="00300034">
      <w:pPr>
        <w:jc w:val="right"/>
        <w:rPr>
          <w:rFonts w:ascii="Trebuchet MS" w:hAnsi="Trebuchet MS"/>
          <w:sz w:val="20"/>
          <w:szCs w:val="20"/>
          <w:lang w:val="en-US"/>
        </w:rPr>
      </w:pPr>
    </w:p>
    <w:p w14:paraId="7CD1FC87" w14:textId="77777777" w:rsidR="00300034" w:rsidRPr="00325CC5" w:rsidRDefault="00300034" w:rsidP="00300034">
      <w:pPr>
        <w:jc w:val="right"/>
        <w:rPr>
          <w:rFonts w:ascii="Trebuchet MS" w:hAnsi="Trebuchet MS"/>
          <w:sz w:val="20"/>
          <w:szCs w:val="20"/>
          <w:lang w:val="en-US"/>
        </w:rPr>
      </w:pPr>
    </w:p>
    <w:p w14:paraId="1ED1BC3C" w14:textId="77777777" w:rsidR="00300034" w:rsidRDefault="00300034" w:rsidP="00325CC5">
      <w:pPr>
        <w:pStyle w:val="Sinespaciado"/>
      </w:pPr>
      <w:r>
        <w:t>PLANIFICACIÓN TEMPORAL AJUSTADA A TRES AÑOS</w:t>
      </w:r>
      <w:r w:rsidR="002C046E">
        <w:t xml:space="preserve"> / CINCO AÑOS (Tiempo parcial)</w:t>
      </w:r>
      <w:r>
        <w:t xml:space="preserve"> (MÁXIMO 50 LÍNEAS):</w:t>
      </w:r>
    </w:p>
    <w:p w14:paraId="6F2F0091" w14:textId="77777777" w:rsidR="00325CC5" w:rsidRPr="00325CC5" w:rsidRDefault="00325CC5" w:rsidP="00325CC5">
      <w:pPr>
        <w:pStyle w:val="Sinespaciado"/>
        <w:rPr>
          <w:i/>
          <w:sz w:val="18"/>
          <w:szCs w:val="18"/>
          <w:lang w:val="en-US"/>
        </w:rPr>
      </w:pPr>
      <w:r w:rsidRPr="00325CC5">
        <w:rPr>
          <w:i/>
          <w:sz w:val="18"/>
          <w:szCs w:val="18"/>
          <w:lang w:val="en-US"/>
        </w:rPr>
        <w:t xml:space="preserve">TIMING SCHEDULE OVER THREE YEARS </w:t>
      </w:r>
      <w:r w:rsidR="002C046E">
        <w:rPr>
          <w:i/>
          <w:sz w:val="18"/>
          <w:szCs w:val="18"/>
          <w:lang w:val="en-US"/>
        </w:rPr>
        <w:t>/ FIVE YEARS (Part time)</w:t>
      </w:r>
      <w:r w:rsidRPr="008E3C52">
        <w:rPr>
          <w:i/>
          <w:sz w:val="18"/>
          <w:szCs w:val="18"/>
          <w:lang w:val="en-US"/>
        </w:rPr>
        <w:t>(50 LINE MAXIMUM):</w:t>
      </w:r>
    </w:p>
    <w:p w14:paraId="7935B268" w14:textId="77777777" w:rsidR="00300034" w:rsidRPr="00325CC5" w:rsidRDefault="00300034" w:rsidP="00300034">
      <w:pPr>
        <w:jc w:val="both"/>
        <w:rPr>
          <w:rFonts w:ascii="Trebuchet MS" w:hAnsi="Trebuchet MS"/>
          <w:b/>
          <w:sz w:val="20"/>
          <w:szCs w:val="20"/>
          <w:lang w:val="en-US"/>
        </w:rPr>
      </w:pPr>
      <w:r w:rsidRPr="00B457B5">
        <w:rPr>
          <w:rFonts w:ascii="Trebuchet MS" w:hAnsi="Trebuchet MS"/>
          <w:b/>
          <w:noProof/>
          <w:sz w:val="20"/>
          <w:szCs w:val="20"/>
          <w:lang w:eastAsia="es-ES"/>
        </w:rPr>
        <mc:AlternateContent>
          <mc:Choice Requires="wps">
            <w:drawing>
              <wp:anchor distT="0" distB="0" distL="114300" distR="114300" simplePos="0" relativeHeight="251672576" behindDoc="0" locked="0" layoutInCell="1" allowOverlap="1" wp14:anchorId="202E30C1" wp14:editId="2711252C">
                <wp:simplePos x="0" y="0"/>
                <wp:positionH relativeFrom="column">
                  <wp:posOffset>-14605</wp:posOffset>
                </wp:positionH>
                <wp:positionV relativeFrom="paragraph">
                  <wp:posOffset>93345</wp:posOffset>
                </wp:positionV>
                <wp:extent cx="6372860" cy="8972550"/>
                <wp:effectExtent l="0" t="0" r="2794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4EED5DC8" w14:textId="4367F691" w:rsidR="0095745E" w:rsidRDefault="0095745E" w:rsidP="00B85970">
                            <w:pPr>
                              <w:spacing w:after="0" w:line="240" w:lineRule="auto"/>
                            </w:pPr>
                            <w:r>
                              <w:t>La planificación temporal planteada para llevar a cabo el trabajo de tesis doctoral se plantea en tres anualidades siguiendo el siguiente esquema:</w:t>
                            </w:r>
                          </w:p>
                          <w:p w14:paraId="0333A8C3" w14:textId="77777777" w:rsidR="0095745E" w:rsidRDefault="0095745E" w:rsidP="00B85970">
                            <w:pPr>
                              <w:spacing w:after="0" w:line="240" w:lineRule="auto"/>
                            </w:pPr>
                          </w:p>
                          <w:p w14:paraId="6FDDF1EA" w14:textId="1A35D232" w:rsidR="0095745E" w:rsidRDefault="0095745E" w:rsidP="00B85970">
                            <w:pPr>
                              <w:spacing w:after="0" w:line="240" w:lineRule="auto"/>
                            </w:pPr>
                            <w:r>
                              <w:t>En la primera, se comienza el trabajo de investigación, centrándose en las siguientes tareas:</w:t>
                            </w:r>
                          </w:p>
                          <w:p w14:paraId="7072DDB9" w14:textId="7AEAB39A" w:rsidR="0095745E" w:rsidRDefault="0095745E" w:rsidP="00B85970">
                            <w:pPr>
                              <w:pStyle w:val="Prrafodelista"/>
                              <w:numPr>
                                <w:ilvl w:val="0"/>
                                <w:numId w:val="3"/>
                              </w:numPr>
                              <w:spacing w:after="0" w:line="240" w:lineRule="auto"/>
                              <w:rPr>
                                <w:ins w:id="39" w:author="Javi" w:date="2015-06-02T18:23:00Z"/>
                                <w:rFonts w:asciiTheme="minorHAnsi" w:eastAsiaTheme="minorHAnsi" w:hAnsiTheme="minorHAnsi" w:cstheme="minorBidi"/>
                                <w:sz w:val="22"/>
                                <w:lang w:val="es-ES"/>
                              </w:rPr>
                            </w:pPr>
                            <w:ins w:id="40" w:author="Javi" w:date="2015-06-02T18:23:00Z">
                              <w:r>
                                <w:rPr>
                                  <w:rFonts w:asciiTheme="minorHAnsi" w:eastAsiaTheme="minorHAnsi" w:hAnsiTheme="minorHAnsi" w:cstheme="minorBidi"/>
                                  <w:sz w:val="22"/>
                                  <w:lang w:val="es-ES"/>
                                </w:rPr>
                                <w:t>Diseño del plan de trabajo.</w:t>
                              </w:r>
                            </w:ins>
                          </w:p>
                          <w:p w14:paraId="1D1B080D" w14:textId="77777777" w:rsidR="0095745E" w:rsidRPr="00337D9C"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Revisión de estado del arte de mecanismos de adquisición de información a través de redes de sensores.</w:t>
                            </w:r>
                          </w:p>
                          <w:p w14:paraId="6511D657" w14:textId="496763CB" w:rsidR="0095745E" w:rsidRDefault="0095745E" w:rsidP="00A327AF">
                            <w:pPr>
                              <w:pStyle w:val="Prrafodelista"/>
                              <w:numPr>
                                <w:ilvl w:val="0"/>
                                <w:numId w:val="3"/>
                              </w:numPr>
                              <w:spacing w:after="0" w:line="240" w:lineRule="auto"/>
                              <w:rPr>
                                <w:ins w:id="41" w:author="Javi" w:date="2015-06-02T18:23:00Z"/>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 xml:space="preserve">Revisión de estado del arte de </w:t>
                            </w:r>
                            <w:r>
                              <w:rPr>
                                <w:rFonts w:asciiTheme="minorHAnsi" w:eastAsiaTheme="minorHAnsi" w:hAnsiTheme="minorHAnsi" w:cstheme="minorBidi"/>
                                <w:sz w:val="22"/>
                                <w:lang w:val="es-ES"/>
                              </w:rPr>
                              <w:t>mecanismos o plataformas orientados a la gestión de ciudades inteligentes</w:t>
                            </w:r>
                            <w:r w:rsidRPr="00337D9C">
                              <w:rPr>
                                <w:rFonts w:asciiTheme="minorHAnsi" w:eastAsiaTheme="minorHAnsi" w:hAnsiTheme="minorHAnsi" w:cstheme="minorBidi"/>
                                <w:sz w:val="22"/>
                                <w:lang w:val="es-ES"/>
                              </w:rPr>
                              <w:t>.</w:t>
                            </w:r>
                          </w:p>
                          <w:p w14:paraId="18F90726" w14:textId="59D4D312" w:rsidR="0095745E" w:rsidRPr="00337D9C" w:rsidRDefault="0095745E" w:rsidP="00A327AF">
                            <w:pPr>
                              <w:pStyle w:val="Prrafodelista"/>
                              <w:numPr>
                                <w:ilvl w:val="0"/>
                                <w:numId w:val="3"/>
                              </w:numPr>
                              <w:spacing w:after="0" w:line="240" w:lineRule="auto"/>
                              <w:rPr>
                                <w:rFonts w:asciiTheme="minorHAnsi" w:eastAsiaTheme="minorHAnsi" w:hAnsiTheme="minorHAnsi" w:cstheme="minorBidi"/>
                                <w:sz w:val="22"/>
                                <w:lang w:val="es-ES"/>
                              </w:rPr>
                            </w:pPr>
                            <w:ins w:id="42" w:author="Javi" w:date="2015-06-02T18:23:00Z">
                              <w:r>
                                <w:rPr>
                                  <w:rFonts w:asciiTheme="minorHAnsi" w:eastAsiaTheme="minorHAnsi" w:hAnsiTheme="minorHAnsi" w:cstheme="minorBidi"/>
                                  <w:sz w:val="22"/>
                                  <w:lang w:val="es-ES"/>
                                </w:rPr>
                                <w:t>Revisión del estado del arte de sistemas auto-adaptativos y auto-organizativos.</w:t>
                              </w:r>
                            </w:ins>
                          </w:p>
                          <w:p w14:paraId="7858C170" w14:textId="06DE76D0" w:rsidR="0095745E" w:rsidRPr="00337D9C"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Revisión del estado del arte de</w:t>
                            </w:r>
                            <w:r>
                              <w:rPr>
                                <w:rFonts w:asciiTheme="minorHAnsi" w:eastAsiaTheme="minorHAnsi" w:hAnsiTheme="minorHAnsi" w:cstheme="minorBidi"/>
                                <w:sz w:val="22"/>
                                <w:lang w:val="es-ES"/>
                              </w:rPr>
                              <w:t xml:space="preserve"> algoritmos y</w:t>
                            </w:r>
                            <w:r w:rsidRPr="00337D9C">
                              <w:rPr>
                                <w:rFonts w:asciiTheme="minorHAnsi" w:eastAsiaTheme="minorHAnsi" w:hAnsiTheme="minorHAnsi" w:cstheme="minorBidi"/>
                                <w:sz w:val="22"/>
                                <w:lang w:val="es-ES"/>
                              </w:rPr>
                              <w:t xml:space="preserve"> mecanismos </w:t>
                            </w:r>
                            <w:r>
                              <w:rPr>
                                <w:rFonts w:asciiTheme="minorHAnsi" w:eastAsiaTheme="minorHAnsi" w:hAnsiTheme="minorHAnsi" w:cstheme="minorBidi"/>
                                <w:sz w:val="22"/>
                                <w:lang w:val="es-ES"/>
                              </w:rPr>
                              <w:t>centrados en la mejora de la eficiencia energética o su gestión y distribución.</w:t>
                            </w:r>
                          </w:p>
                          <w:p w14:paraId="0001CCDE" w14:textId="77777777" w:rsidR="0095745E" w:rsidRPr="00337D9C"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Realización de un informe en el que se recojan las necesidades y limitaciones actuales identificadas tras la revisión del estado del arte.</w:t>
                            </w:r>
                          </w:p>
                          <w:p w14:paraId="601D18C5" w14:textId="550A5B92"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D</w:t>
                            </w:r>
                            <w:r>
                              <w:rPr>
                                <w:rFonts w:asciiTheme="minorHAnsi" w:eastAsiaTheme="minorHAnsi" w:hAnsiTheme="minorHAnsi" w:cstheme="minorBidi"/>
                                <w:sz w:val="22"/>
                                <w:lang w:val="es-ES"/>
                              </w:rPr>
                              <w:t xml:space="preserve">iseño de una arquitectura </w:t>
                            </w:r>
                            <w:proofErr w:type="spellStart"/>
                            <w:r>
                              <w:rPr>
                                <w:rFonts w:asciiTheme="minorHAnsi" w:eastAsiaTheme="minorHAnsi" w:hAnsiTheme="minorHAnsi" w:cstheme="minorBidi"/>
                                <w:sz w:val="22"/>
                                <w:lang w:val="es-ES"/>
                              </w:rPr>
                              <w:t>multi</w:t>
                            </w:r>
                            <w:r w:rsidRPr="00337D9C">
                              <w:rPr>
                                <w:rFonts w:asciiTheme="minorHAnsi" w:eastAsiaTheme="minorHAnsi" w:hAnsiTheme="minorHAnsi" w:cstheme="minorBidi"/>
                                <w:sz w:val="22"/>
                                <w:lang w:val="es-ES"/>
                              </w:rPr>
                              <w:t>agente</w:t>
                            </w:r>
                            <w:proofErr w:type="spellEnd"/>
                            <w:r w:rsidRPr="00337D9C">
                              <w:rPr>
                                <w:rFonts w:asciiTheme="minorHAnsi" w:eastAsiaTheme="minorHAnsi" w:hAnsiTheme="minorHAnsi" w:cstheme="minorBidi"/>
                                <w:sz w:val="22"/>
                                <w:lang w:val="es-ES"/>
                              </w:rPr>
                              <w:t xml:space="preserve"> que permita proporcionar servicios en entornos </w:t>
                            </w:r>
                            <w:r>
                              <w:rPr>
                                <w:rFonts w:asciiTheme="minorHAnsi" w:eastAsiaTheme="minorHAnsi" w:hAnsiTheme="minorHAnsi" w:cstheme="minorBidi"/>
                                <w:sz w:val="22"/>
                                <w:lang w:val="es-ES"/>
                              </w:rPr>
                              <w:t>de ciudades inteligentes de una manera autónoma y optimizada</w:t>
                            </w:r>
                            <w:r w:rsidRPr="00337D9C">
                              <w:rPr>
                                <w:rFonts w:asciiTheme="minorHAnsi" w:eastAsiaTheme="minorHAnsi" w:hAnsiTheme="minorHAnsi" w:cstheme="minorBidi"/>
                                <w:sz w:val="22"/>
                                <w:lang w:val="es-ES"/>
                              </w:rPr>
                              <w:t>.</w:t>
                            </w:r>
                          </w:p>
                          <w:p w14:paraId="7DDD1FC9" w14:textId="136CBB5F" w:rsidR="0095745E" w:rsidRPr="00C3333F" w:rsidRDefault="0095745E" w:rsidP="00A327AF">
                            <w:pPr>
                              <w:pStyle w:val="Prrafodelista"/>
                              <w:numPr>
                                <w:ilvl w:val="0"/>
                                <w:numId w:val="3"/>
                              </w:numPr>
                              <w:spacing w:after="0" w:line="240" w:lineRule="auto"/>
                              <w:rPr>
                                <w:rFonts w:asciiTheme="minorHAnsi" w:eastAsiaTheme="minorHAnsi" w:hAnsiTheme="minorHAnsi" w:cstheme="minorBidi"/>
                                <w:sz w:val="22"/>
                                <w:lang w:val="es-ES"/>
                              </w:rPr>
                            </w:pPr>
                            <w:r w:rsidRPr="00C3333F">
                              <w:rPr>
                                <w:rFonts w:asciiTheme="minorHAnsi" w:eastAsiaTheme="minorHAnsi" w:hAnsiTheme="minorHAnsi" w:cstheme="minorBidi"/>
                                <w:sz w:val="22"/>
                                <w:lang w:val="es-ES"/>
                              </w:rPr>
                              <w:t>Realización de seminarios del programa de doctorado.</w:t>
                            </w:r>
                            <w:r w:rsidRPr="00A327AF">
                              <w:rPr>
                                <w:rFonts w:asciiTheme="minorHAnsi" w:eastAsiaTheme="minorHAnsi" w:hAnsiTheme="minorHAnsi" w:cstheme="minorBidi"/>
                                <w:sz w:val="22"/>
                                <w:lang w:val="es-ES"/>
                              </w:rPr>
                              <w:t xml:space="preserve"> </w:t>
                            </w:r>
                          </w:p>
                          <w:p w14:paraId="574C1947" w14:textId="6CF2087F" w:rsidR="0095745E" w:rsidRPr="00A327AF" w:rsidRDefault="0095745E" w:rsidP="00A327AF">
                            <w:pPr>
                              <w:pStyle w:val="Prrafodelista"/>
                              <w:numPr>
                                <w:ilvl w:val="0"/>
                                <w:numId w:val="3"/>
                              </w:numPr>
                              <w:spacing w:after="0" w:line="240" w:lineRule="auto"/>
                              <w:rPr>
                                <w:rFonts w:asciiTheme="minorHAnsi" w:eastAsiaTheme="minorHAnsi" w:hAnsiTheme="minorHAnsi" w:cstheme="minorBidi"/>
                                <w:sz w:val="22"/>
                                <w:lang w:val="es-ES"/>
                              </w:rPr>
                            </w:pPr>
                            <w:r w:rsidRPr="00C3333F">
                              <w:rPr>
                                <w:rFonts w:asciiTheme="minorHAnsi" w:eastAsiaTheme="minorHAnsi" w:hAnsiTheme="minorHAnsi" w:cstheme="minorBidi"/>
                                <w:sz w:val="22"/>
                                <w:lang w:val="es-ES"/>
                              </w:rPr>
                              <w:t>Participación en cursos de formación y especialización.</w:t>
                            </w:r>
                          </w:p>
                          <w:p w14:paraId="2B014B7A" w14:textId="61EA8AD6" w:rsidR="0095745E" w:rsidRPr="0001087F" w:rsidRDefault="0095745E" w:rsidP="00A327AF">
                            <w:pPr>
                              <w:pStyle w:val="Prrafodelista"/>
                              <w:numPr>
                                <w:ilvl w:val="0"/>
                                <w:numId w:val="3"/>
                              </w:numPr>
                              <w:spacing w:after="0" w:line="240" w:lineRule="auto"/>
                              <w:rPr>
                                <w:lang w:val="es-ES"/>
                              </w:rPr>
                            </w:pPr>
                            <w:r w:rsidRPr="00C3333F">
                              <w:rPr>
                                <w:rFonts w:asciiTheme="minorHAnsi" w:eastAsiaTheme="minorHAnsi" w:hAnsiTheme="minorHAnsi" w:cstheme="minorBidi"/>
                                <w:sz w:val="22"/>
                                <w:lang w:val="es-ES"/>
                              </w:rPr>
                              <w:t>Participación en reuniones de seguimiento.</w:t>
                            </w:r>
                            <w:r w:rsidRPr="0001087F">
                              <w:rPr>
                                <w:lang w:val="es-ES"/>
                              </w:rPr>
                              <w:t xml:space="preserve"> </w:t>
                            </w:r>
                          </w:p>
                          <w:p w14:paraId="6BB94057" w14:textId="77777777" w:rsidR="0095745E" w:rsidRDefault="0095745E" w:rsidP="00B85970">
                            <w:pPr>
                              <w:spacing w:after="0" w:line="240" w:lineRule="auto"/>
                            </w:pPr>
                            <w:r>
                              <w:t xml:space="preserve">En la segunda anualidad: </w:t>
                            </w:r>
                          </w:p>
                          <w:p w14:paraId="3CE62C36" w14:textId="39D2F5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D</w:t>
                            </w:r>
                            <w:r>
                              <w:rPr>
                                <w:rFonts w:asciiTheme="minorHAnsi" w:eastAsiaTheme="minorHAnsi" w:hAnsiTheme="minorHAnsi" w:cstheme="minorBidi"/>
                                <w:sz w:val="22"/>
                                <w:lang w:val="es-ES"/>
                              </w:rPr>
                              <w:t xml:space="preserve">iseño de una arquitectura </w:t>
                            </w:r>
                            <w:proofErr w:type="spellStart"/>
                            <w:r>
                              <w:rPr>
                                <w:rFonts w:asciiTheme="minorHAnsi" w:eastAsiaTheme="minorHAnsi" w:hAnsiTheme="minorHAnsi" w:cstheme="minorBidi"/>
                                <w:sz w:val="22"/>
                                <w:lang w:val="es-ES"/>
                              </w:rPr>
                              <w:t>multi</w:t>
                            </w:r>
                            <w:r w:rsidRPr="00337D9C">
                              <w:rPr>
                                <w:rFonts w:asciiTheme="minorHAnsi" w:eastAsiaTheme="minorHAnsi" w:hAnsiTheme="minorHAnsi" w:cstheme="minorBidi"/>
                                <w:sz w:val="22"/>
                                <w:lang w:val="es-ES"/>
                              </w:rPr>
                              <w:t>agente</w:t>
                            </w:r>
                            <w:proofErr w:type="spellEnd"/>
                            <w:r w:rsidRPr="00337D9C">
                              <w:rPr>
                                <w:rFonts w:asciiTheme="minorHAnsi" w:eastAsiaTheme="minorHAnsi" w:hAnsiTheme="minorHAnsi" w:cstheme="minorBidi"/>
                                <w:sz w:val="22"/>
                                <w:lang w:val="es-ES"/>
                              </w:rPr>
                              <w:t xml:space="preserve"> que permita proporcionar servicios en entornos de </w:t>
                            </w:r>
                            <w:r>
                              <w:rPr>
                                <w:rFonts w:asciiTheme="minorHAnsi" w:eastAsiaTheme="minorHAnsi" w:hAnsiTheme="minorHAnsi" w:cstheme="minorBidi"/>
                                <w:sz w:val="22"/>
                                <w:lang w:val="es-ES"/>
                              </w:rPr>
                              <w:t>ciudades inteligentes.</w:t>
                            </w:r>
                          </w:p>
                          <w:p w14:paraId="2B7AA338" w14:textId="623801D2" w:rsidR="0095745E" w:rsidRDefault="0095745E" w:rsidP="00B85970">
                            <w:pPr>
                              <w:pStyle w:val="Prrafodelista"/>
                              <w:numPr>
                                <w:ilvl w:val="0"/>
                                <w:numId w:val="3"/>
                              </w:numPr>
                              <w:spacing w:after="0" w:line="240" w:lineRule="auto"/>
                              <w:rPr>
                                <w:ins w:id="43" w:author="Javi" w:date="2015-06-02T18:24:00Z"/>
                                <w:rFonts w:asciiTheme="minorHAnsi" w:eastAsiaTheme="minorHAnsi" w:hAnsiTheme="minorHAnsi" w:cstheme="minorBidi"/>
                                <w:sz w:val="22"/>
                                <w:lang w:val="es-ES"/>
                              </w:rPr>
                            </w:pPr>
                            <w:r>
                              <w:rPr>
                                <w:rFonts w:asciiTheme="minorHAnsi" w:eastAsiaTheme="minorHAnsi" w:hAnsiTheme="minorHAnsi" w:cstheme="minorBidi"/>
                                <w:sz w:val="22"/>
                                <w:lang w:val="es-ES"/>
                              </w:rPr>
                              <w:t>Diseño de una capa que permita aislar la tecnología del sensor con el que se toman los datos de la información captada.</w:t>
                            </w:r>
                          </w:p>
                          <w:p w14:paraId="54B23387" w14:textId="7C9954D0"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ins w:id="44" w:author="Javi" w:date="2015-06-02T18:24:00Z">
                              <w:r>
                                <w:rPr>
                                  <w:rFonts w:asciiTheme="minorHAnsi" w:eastAsiaTheme="minorHAnsi" w:hAnsiTheme="minorHAnsi" w:cstheme="minorBidi"/>
                                  <w:sz w:val="22"/>
                                  <w:lang w:val="es-ES"/>
                                </w:rPr>
                                <w:t>Diseño de modelos auto-organizativos que combinen tecnologías de alto y bajo nivel.</w:t>
                              </w:r>
                            </w:ins>
                          </w:p>
                          <w:p w14:paraId="653AEEF4" w14:textId="74FD0556"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Diseño de algoritmos de fusión de información.</w:t>
                            </w:r>
                          </w:p>
                          <w:p w14:paraId="20EDF097" w14:textId="058ABDDE"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Diseño de algoritmos de eficiencia energética.</w:t>
                            </w:r>
                          </w:p>
                          <w:p w14:paraId="6333A48C"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Diseño de caso de estudio.</w:t>
                            </w:r>
                          </w:p>
                          <w:p w14:paraId="4F3C8AF1"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Difusión de resultados.</w:t>
                            </w:r>
                          </w:p>
                          <w:p w14:paraId="60AB1198" w14:textId="77777777" w:rsidR="0095745E" w:rsidRDefault="0095745E" w:rsidP="00B85970">
                            <w:pPr>
                              <w:spacing w:after="0" w:line="240" w:lineRule="auto"/>
                            </w:pPr>
                          </w:p>
                          <w:p w14:paraId="1DCEF074" w14:textId="77777777" w:rsidR="0095745E" w:rsidRDefault="0095745E" w:rsidP="00B85970">
                            <w:pPr>
                              <w:spacing w:after="0" w:line="240" w:lineRule="auto"/>
                            </w:pPr>
                            <w:r>
                              <w:t xml:space="preserve">Las tareas estimadas para la tercera anualidad son: </w:t>
                            </w:r>
                          </w:p>
                          <w:p w14:paraId="26EB4BC3"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Tareas de implementación de la arquitectura.</w:t>
                            </w:r>
                          </w:p>
                          <w:p w14:paraId="2BC64578"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Evaluación de algoritmos de fusión de información.</w:t>
                            </w:r>
                          </w:p>
                          <w:p w14:paraId="7063C6F6" w14:textId="566B4BA6"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Evaluación de la eficiencia de los casos de estudio.</w:t>
                            </w:r>
                          </w:p>
                          <w:p w14:paraId="3ED4B850"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Evaluación de la arquitectura.</w:t>
                            </w:r>
                          </w:p>
                          <w:p w14:paraId="01AFB31A"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Difusión de resultados.</w:t>
                            </w:r>
                          </w:p>
                          <w:p w14:paraId="4C769E59"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Conclusiones.</w:t>
                            </w:r>
                          </w:p>
                          <w:p w14:paraId="6D4E7D57" w14:textId="77777777" w:rsidR="0095745E" w:rsidRDefault="0095745E" w:rsidP="00300034">
                            <w:pPr>
                              <w:spacing w:after="0" w:line="240" w:lineRule="auto"/>
                            </w:pPr>
                          </w:p>
                          <w:p w14:paraId="772B5DE6" w14:textId="77777777" w:rsidR="0095745E" w:rsidRDefault="0095745E" w:rsidP="00300034">
                            <w:pPr>
                              <w:spacing w:after="0" w:line="240" w:lineRule="auto"/>
                            </w:pPr>
                          </w:p>
                          <w:p w14:paraId="55BE44F4" w14:textId="77777777" w:rsidR="0095745E" w:rsidRDefault="0095745E" w:rsidP="00300034">
                            <w:pPr>
                              <w:spacing w:after="0" w:line="240" w:lineRule="auto"/>
                            </w:pPr>
                          </w:p>
                          <w:p w14:paraId="7F681CFA" w14:textId="77777777" w:rsidR="0095745E" w:rsidRDefault="0095745E" w:rsidP="00300034">
                            <w:pPr>
                              <w:spacing w:after="0" w:line="240" w:lineRule="auto"/>
                            </w:pPr>
                          </w:p>
                          <w:p w14:paraId="582CA8F1" w14:textId="77777777" w:rsidR="0095745E" w:rsidRDefault="0095745E" w:rsidP="00300034">
                            <w:pPr>
                              <w:spacing w:after="0" w:line="240" w:lineRule="auto"/>
                            </w:pPr>
                          </w:p>
                          <w:p w14:paraId="445A04C9" w14:textId="77777777" w:rsidR="0095745E" w:rsidRDefault="0095745E" w:rsidP="00300034">
                            <w:pPr>
                              <w:spacing w:after="0" w:line="240" w:lineRule="auto"/>
                            </w:pPr>
                          </w:p>
                          <w:p w14:paraId="4C7667B0" w14:textId="77777777" w:rsidR="0095745E" w:rsidRDefault="0095745E" w:rsidP="00300034">
                            <w:pPr>
                              <w:spacing w:after="0" w:line="240" w:lineRule="auto"/>
                            </w:pPr>
                          </w:p>
                          <w:p w14:paraId="7574AE84" w14:textId="77777777" w:rsidR="0095745E" w:rsidRDefault="0095745E" w:rsidP="00300034">
                            <w:pPr>
                              <w:spacing w:after="0" w:line="240" w:lineRule="auto"/>
                            </w:pPr>
                          </w:p>
                          <w:p w14:paraId="1857E728" w14:textId="77777777" w:rsidR="0095745E" w:rsidRDefault="0095745E" w:rsidP="00300034">
                            <w:pPr>
                              <w:spacing w:after="0" w:line="240" w:lineRule="auto"/>
                            </w:pPr>
                          </w:p>
                          <w:p w14:paraId="7F4B9DE7" w14:textId="77777777" w:rsidR="0095745E" w:rsidRDefault="0095745E" w:rsidP="00300034">
                            <w:pPr>
                              <w:spacing w:after="0" w:line="240" w:lineRule="auto"/>
                            </w:pPr>
                          </w:p>
                          <w:p w14:paraId="12F5A5D9" w14:textId="77777777" w:rsidR="0095745E" w:rsidRDefault="0095745E" w:rsidP="00300034">
                            <w:pPr>
                              <w:spacing w:after="0" w:line="240" w:lineRule="auto"/>
                            </w:pPr>
                          </w:p>
                          <w:p w14:paraId="74E84447" w14:textId="77777777" w:rsidR="0095745E" w:rsidRDefault="0095745E" w:rsidP="00300034">
                            <w:pPr>
                              <w:spacing w:after="0" w:line="240" w:lineRule="auto"/>
                            </w:pPr>
                          </w:p>
                          <w:p w14:paraId="0D905ED1" w14:textId="77777777" w:rsidR="0095745E" w:rsidRDefault="0095745E" w:rsidP="00300034">
                            <w:pPr>
                              <w:spacing w:after="0" w:line="240" w:lineRule="auto"/>
                            </w:pPr>
                          </w:p>
                          <w:p w14:paraId="769237B0" w14:textId="77777777" w:rsidR="0095745E" w:rsidRDefault="0095745E" w:rsidP="00300034">
                            <w:pPr>
                              <w:spacing w:after="0" w:line="240" w:lineRule="auto"/>
                            </w:pPr>
                          </w:p>
                          <w:p w14:paraId="626F4AE1" w14:textId="77777777" w:rsidR="0095745E" w:rsidRDefault="0095745E" w:rsidP="00300034">
                            <w:pPr>
                              <w:spacing w:after="0" w:line="240" w:lineRule="auto"/>
                            </w:pPr>
                          </w:p>
                          <w:p w14:paraId="629881F6" w14:textId="77777777" w:rsidR="0095745E" w:rsidRDefault="0095745E" w:rsidP="00300034">
                            <w:pPr>
                              <w:spacing w:after="0" w:line="240" w:lineRule="auto"/>
                            </w:pPr>
                          </w:p>
                          <w:p w14:paraId="0FBEAD9C" w14:textId="77777777" w:rsidR="0095745E" w:rsidRDefault="0095745E" w:rsidP="00300034">
                            <w:pPr>
                              <w:spacing w:after="0" w:line="240" w:lineRule="auto"/>
                            </w:pPr>
                          </w:p>
                          <w:p w14:paraId="2116FB16" w14:textId="77777777" w:rsidR="0095745E" w:rsidRDefault="0095745E" w:rsidP="00300034">
                            <w:pPr>
                              <w:spacing w:after="0" w:line="240" w:lineRule="auto"/>
                            </w:pPr>
                          </w:p>
                          <w:p w14:paraId="09AB446D" w14:textId="77777777" w:rsidR="0095745E" w:rsidRDefault="0095745E" w:rsidP="00300034">
                            <w:pPr>
                              <w:spacing w:after="0" w:line="240" w:lineRule="auto"/>
                            </w:pPr>
                          </w:p>
                          <w:p w14:paraId="0A6CBD60" w14:textId="77777777" w:rsidR="0095745E" w:rsidRDefault="0095745E" w:rsidP="00300034">
                            <w:pPr>
                              <w:spacing w:after="0" w:line="240" w:lineRule="auto"/>
                            </w:pPr>
                          </w:p>
                          <w:p w14:paraId="08A9D310" w14:textId="77777777" w:rsidR="0095745E" w:rsidRDefault="0095745E" w:rsidP="00300034">
                            <w:pPr>
                              <w:spacing w:after="0" w:line="240" w:lineRule="auto"/>
                            </w:pPr>
                          </w:p>
                          <w:p w14:paraId="7612AF5A" w14:textId="77777777" w:rsidR="0095745E" w:rsidRDefault="0095745E" w:rsidP="00300034">
                            <w:pPr>
                              <w:spacing w:after="0" w:line="240" w:lineRule="auto"/>
                            </w:pPr>
                          </w:p>
                          <w:p w14:paraId="45DE05C8" w14:textId="77777777" w:rsidR="0095745E" w:rsidRDefault="0095745E" w:rsidP="00300034">
                            <w:pPr>
                              <w:spacing w:after="0" w:line="240" w:lineRule="auto"/>
                            </w:pPr>
                          </w:p>
                          <w:p w14:paraId="7190ADAF" w14:textId="77777777" w:rsidR="0095745E" w:rsidRDefault="0095745E" w:rsidP="00300034">
                            <w:pPr>
                              <w:spacing w:after="0" w:line="240" w:lineRule="auto"/>
                            </w:pPr>
                          </w:p>
                          <w:p w14:paraId="5663FF38" w14:textId="77777777" w:rsidR="0095745E" w:rsidRDefault="0095745E" w:rsidP="00300034">
                            <w:pPr>
                              <w:spacing w:after="0" w:line="240" w:lineRule="auto"/>
                            </w:pPr>
                          </w:p>
                          <w:p w14:paraId="5542EFDE" w14:textId="77777777" w:rsidR="0095745E" w:rsidRDefault="0095745E" w:rsidP="00300034">
                            <w:pPr>
                              <w:spacing w:after="0" w:line="240" w:lineRule="auto"/>
                            </w:pPr>
                          </w:p>
                          <w:p w14:paraId="03F90067" w14:textId="77777777" w:rsidR="0095745E" w:rsidRDefault="0095745E" w:rsidP="00300034">
                            <w:pPr>
                              <w:spacing w:after="0" w:line="240" w:lineRule="auto"/>
                            </w:pPr>
                          </w:p>
                          <w:p w14:paraId="0291205A" w14:textId="77777777" w:rsidR="0095745E" w:rsidRDefault="0095745E" w:rsidP="00300034">
                            <w:pPr>
                              <w:spacing w:after="0" w:line="240" w:lineRule="auto"/>
                            </w:pPr>
                          </w:p>
                          <w:p w14:paraId="1492C143" w14:textId="77777777" w:rsidR="0095745E" w:rsidRDefault="0095745E" w:rsidP="00300034">
                            <w:pPr>
                              <w:spacing w:after="0" w:line="240" w:lineRule="auto"/>
                            </w:pPr>
                          </w:p>
                          <w:p w14:paraId="5D0CF365" w14:textId="77777777" w:rsidR="0095745E" w:rsidRDefault="0095745E" w:rsidP="00300034">
                            <w:pPr>
                              <w:spacing w:after="0" w:line="240" w:lineRule="auto"/>
                            </w:pPr>
                          </w:p>
                          <w:p w14:paraId="54E2422E" w14:textId="77777777" w:rsidR="0095745E" w:rsidRDefault="0095745E" w:rsidP="00300034">
                            <w:pPr>
                              <w:spacing w:after="0" w:line="240" w:lineRule="auto"/>
                            </w:pPr>
                          </w:p>
                          <w:p w14:paraId="0711CC69" w14:textId="77777777" w:rsidR="0095745E" w:rsidRDefault="0095745E" w:rsidP="00300034">
                            <w:pPr>
                              <w:spacing w:after="0" w:line="240" w:lineRule="auto"/>
                            </w:pPr>
                          </w:p>
                          <w:p w14:paraId="50DB889F" w14:textId="77777777" w:rsidR="0095745E" w:rsidRDefault="0095745E" w:rsidP="00300034">
                            <w:pPr>
                              <w:spacing w:after="0" w:line="240" w:lineRule="auto"/>
                            </w:pPr>
                          </w:p>
                          <w:p w14:paraId="1115299C" w14:textId="77777777" w:rsidR="0095745E" w:rsidRDefault="0095745E" w:rsidP="00300034">
                            <w:pPr>
                              <w:spacing w:after="0" w:line="240" w:lineRule="auto"/>
                            </w:pPr>
                          </w:p>
                          <w:p w14:paraId="73EA0416" w14:textId="77777777" w:rsidR="0095745E" w:rsidRDefault="0095745E" w:rsidP="00300034">
                            <w:pPr>
                              <w:spacing w:after="0" w:line="240" w:lineRule="auto"/>
                            </w:pPr>
                          </w:p>
                          <w:p w14:paraId="73ABA598" w14:textId="77777777" w:rsidR="0095745E" w:rsidRDefault="0095745E" w:rsidP="00300034">
                            <w:pPr>
                              <w:spacing w:after="0" w:line="240" w:lineRule="auto"/>
                            </w:pPr>
                          </w:p>
                          <w:p w14:paraId="1AFC9DC0" w14:textId="77777777" w:rsidR="0095745E" w:rsidRDefault="0095745E" w:rsidP="00300034">
                            <w:pPr>
                              <w:spacing w:after="0" w:line="240" w:lineRule="auto"/>
                            </w:pPr>
                          </w:p>
                          <w:p w14:paraId="683C8705" w14:textId="77777777" w:rsidR="0095745E" w:rsidRDefault="0095745E" w:rsidP="00300034">
                            <w:pPr>
                              <w:spacing w:after="0" w:line="240" w:lineRule="auto"/>
                            </w:pPr>
                          </w:p>
                          <w:p w14:paraId="7514B476" w14:textId="77777777" w:rsidR="0095745E" w:rsidRDefault="0095745E" w:rsidP="00300034">
                            <w:pPr>
                              <w:spacing w:after="0" w:line="240" w:lineRule="auto"/>
                            </w:pPr>
                          </w:p>
                          <w:p w14:paraId="365C176B" w14:textId="77777777" w:rsidR="0095745E" w:rsidRDefault="0095745E" w:rsidP="00300034">
                            <w:pPr>
                              <w:spacing w:after="0" w:line="240" w:lineRule="auto"/>
                            </w:pPr>
                          </w:p>
                          <w:p w14:paraId="05FB23CA" w14:textId="77777777" w:rsidR="0095745E" w:rsidRDefault="0095745E" w:rsidP="00300034">
                            <w:pPr>
                              <w:spacing w:after="0" w:line="240" w:lineRule="auto"/>
                            </w:pPr>
                          </w:p>
                          <w:p w14:paraId="0E98AD8A" w14:textId="77777777" w:rsidR="0095745E" w:rsidRDefault="0095745E" w:rsidP="00300034">
                            <w:pPr>
                              <w:spacing w:after="0" w:line="240" w:lineRule="auto"/>
                            </w:pPr>
                          </w:p>
                          <w:p w14:paraId="1246409B" w14:textId="77777777" w:rsidR="0095745E" w:rsidRDefault="0095745E" w:rsidP="00300034">
                            <w:pPr>
                              <w:spacing w:after="0" w:line="240" w:lineRule="auto"/>
                            </w:pPr>
                          </w:p>
                          <w:p w14:paraId="2C293A00" w14:textId="77777777" w:rsidR="0095745E" w:rsidRDefault="0095745E" w:rsidP="00300034">
                            <w:pPr>
                              <w:spacing w:after="0" w:line="240" w:lineRule="auto"/>
                            </w:pPr>
                          </w:p>
                          <w:p w14:paraId="44A2D49C" w14:textId="77777777" w:rsidR="0095745E" w:rsidRDefault="0095745E" w:rsidP="00300034">
                            <w:pPr>
                              <w:spacing w:after="0" w:line="240" w:lineRule="auto"/>
                            </w:pPr>
                          </w:p>
                          <w:p w14:paraId="35C350DF" w14:textId="77777777" w:rsidR="0095745E" w:rsidRDefault="0095745E" w:rsidP="00300034">
                            <w:pPr>
                              <w:spacing w:after="0" w:line="240" w:lineRule="auto"/>
                            </w:pPr>
                          </w:p>
                          <w:p w14:paraId="21023994" w14:textId="77777777" w:rsidR="0095745E" w:rsidRDefault="0095745E" w:rsidP="00300034">
                            <w:pPr>
                              <w:spacing w:after="0" w:line="240" w:lineRule="auto"/>
                            </w:pPr>
                          </w:p>
                          <w:p w14:paraId="6D67AFF0" w14:textId="77777777" w:rsidR="0095745E" w:rsidRDefault="0095745E" w:rsidP="00300034">
                            <w:pPr>
                              <w:spacing w:after="0" w:line="240" w:lineRule="auto"/>
                            </w:pPr>
                          </w:p>
                          <w:p w14:paraId="3DD58DD6" w14:textId="77777777" w:rsidR="0095745E" w:rsidRDefault="0095745E" w:rsidP="00300034">
                            <w:pPr>
                              <w:spacing w:after="0" w:line="240" w:lineRule="auto"/>
                            </w:pPr>
                          </w:p>
                          <w:p w14:paraId="44AF2A20" w14:textId="77777777" w:rsidR="0095745E" w:rsidRDefault="0095745E"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pt;margin-top:7.35pt;width:501.8pt;height:7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">
                <v:textbox>
                  <w:txbxContent>
                    <w:p w14:paraId="4EED5DC8" w14:textId="4367F691" w:rsidR="0095745E" w:rsidRDefault="0095745E" w:rsidP="00B85970">
                      <w:pPr>
                        <w:spacing w:after="0" w:line="240" w:lineRule="auto"/>
                      </w:pPr>
                      <w:r>
                        <w:t>La planificación temporal planteada para llevar a cabo el trabajo de tesis doctoral se plantea en tres anualidades siguiendo el siguiente esquema:</w:t>
                      </w:r>
                    </w:p>
                    <w:p w14:paraId="0333A8C3" w14:textId="77777777" w:rsidR="0095745E" w:rsidRDefault="0095745E" w:rsidP="00B85970">
                      <w:pPr>
                        <w:spacing w:after="0" w:line="240" w:lineRule="auto"/>
                      </w:pPr>
                    </w:p>
                    <w:p w14:paraId="6FDDF1EA" w14:textId="1A35D232" w:rsidR="0095745E" w:rsidRDefault="0095745E" w:rsidP="00B85970">
                      <w:pPr>
                        <w:spacing w:after="0" w:line="240" w:lineRule="auto"/>
                      </w:pPr>
                      <w:r>
                        <w:t>En la primera, se comienza el trabajo de investigación, centrándose en las siguientes tareas:</w:t>
                      </w:r>
                    </w:p>
                    <w:p w14:paraId="7072DDB9" w14:textId="7AEAB39A" w:rsidR="0095745E" w:rsidRDefault="0095745E" w:rsidP="00B85970">
                      <w:pPr>
                        <w:pStyle w:val="Prrafodelista"/>
                        <w:numPr>
                          <w:ilvl w:val="0"/>
                          <w:numId w:val="3"/>
                        </w:numPr>
                        <w:spacing w:after="0" w:line="240" w:lineRule="auto"/>
                        <w:rPr>
                          <w:ins w:id="80" w:author="Javi" w:date="2015-06-02T18:23:00Z"/>
                          <w:rFonts w:asciiTheme="minorHAnsi" w:eastAsiaTheme="minorHAnsi" w:hAnsiTheme="minorHAnsi" w:cstheme="minorBidi"/>
                          <w:sz w:val="22"/>
                          <w:lang w:val="es-ES"/>
                        </w:rPr>
                      </w:pPr>
                      <w:ins w:id="81" w:author="Javi" w:date="2015-06-02T18:23:00Z">
                        <w:r>
                          <w:rPr>
                            <w:rFonts w:asciiTheme="minorHAnsi" w:eastAsiaTheme="minorHAnsi" w:hAnsiTheme="minorHAnsi" w:cstheme="minorBidi"/>
                            <w:sz w:val="22"/>
                            <w:lang w:val="es-ES"/>
                          </w:rPr>
                          <w:t>Diseño del plan de trabajo.</w:t>
                        </w:r>
                      </w:ins>
                    </w:p>
                    <w:p w14:paraId="1D1B080D" w14:textId="77777777" w:rsidR="0095745E" w:rsidRPr="00337D9C"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Revisión de estado del arte de mecanismos de adquisición de información a través de redes de sensores.</w:t>
                      </w:r>
                    </w:p>
                    <w:p w14:paraId="6511D657" w14:textId="496763CB" w:rsidR="0095745E" w:rsidRDefault="0095745E" w:rsidP="00A327AF">
                      <w:pPr>
                        <w:pStyle w:val="Prrafodelista"/>
                        <w:numPr>
                          <w:ilvl w:val="0"/>
                          <w:numId w:val="3"/>
                        </w:numPr>
                        <w:spacing w:after="0" w:line="240" w:lineRule="auto"/>
                        <w:rPr>
                          <w:ins w:id="82" w:author="Javi" w:date="2015-06-02T18:23:00Z"/>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 xml:space="preserve">Revisión de estado del arte de </w:t>
                      </w:r>
                      <w:r>
                        <w:rPr>
                          <w:rFonts w:asciiTheme="minorHAnsi" w:eastAsiaTheme="minorHAnsi" w:hAnsiTheme="minorHAnsi" w:cstheme="minorBidi"/>
                          <w:sz w:val="22"/>
                          <w:lang w:val="es-ES"/>
                        </w:rPr>
                        <w:t>mecanismos o plataformas orientados a la gestión de ciudades inteligentes</w:t>
                      </w:r>
                      <w:r w:rsidRPr="00337D9C">
                        <w:rPr>
                          <w:rFonts w:asciiTheme="minorHAnsi" w:eastAsiaTheme="minorHAnsi" w:hAnsiTheme="minorHAnsi" w:cstheme="minorBidi"/>
                          <w:sz w:val="22"/>
                          <w:lang w:val="es-ES"/>
                        </w:rPr>
                        <w:t>.</w:t>
                      </w:r>
                    </w:p>
                    <w:p w14:paraId="18F90726" w14:textId="59D4D312" w:rsidR="0095745E" w:rsidRPr="00337D9C" w:rsidRDefault="0095745E" w:rsidP="00A327AF">
                      <w:pPr>
                        <w:pStyle w:val="Prrafodelista"/>
                        <w:numPr>
                          <w:ilvl w:val="0"/>
                          <w:numId w:val="3"/>
                        </w:numPr>
                        <w:spacing w:after="0" w:line="240" w:lineRule="auto"/>
                        <w:rPr>
                          <w:rFonts w:asciiTheme="minorHAnsi" w:eastAsiaTheme="minorHAnsi" w:hAnsiTheme="minorHAnsi" w:cstheme="minorBidi"/>
                          <w:sz w:val="22"/>
                          <w:lang w:val="es-ES"/>
                        </w:rPr>
                      </w:pPr>
                      <w:ins w:id="83" w:author="Javi" w:date="2015-06-02T18:23:00Z">
                        <w:r>
                          <w:rPr>
                            <w:rFonts w:asciiTheme="minorHAnsi" w:eastAsiaTheme="minorHAnsi" w:hAnsiTheme="minorHAnsi" w:cstheme="minorBidi"/>
                            <w:sz w:val="22"/>
                            <w:lang w:val="es-ES"/>
                          </w:rPr>
                          <w:t>Revisión del estado del arte de sistemas auto-adaptativos y auto-organizativos.</w:t>
                        </w:r>
                      </w:ins>
                    </w:p>
                    <w:p w14:paraId="7858C170" w14:textId="06DE76D0" w:rsidR="0095745E" w:rsidRPr="00337D9C"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Revisión del estado del arte de</w:t>
                      </w:r>
                      <w:r>
                        <w:rPr>
                          <w:rFonts w:asciiTheme="minorHAnsi" w:eastAsiaTheme="minorHAnsi" w:hAnsiTheme="minorHAnsi" w:cstheme="minorBidi"/>
                          <w:sz w:val="22"/>
                          <w:lang w:val="es-ES"/>
                        </w:rPr>
                        <w:t xml:space="preserve"> algoritmos y</w:t>
                      </w:r>
                      <w:r w:rsidRPr="00337D9C">
                        <w:rPr>
                          <w:rFonts w:asciiTheme="minorHAnsi" w:eastAsiaTheme="minorHAnsi" w:hAnsiTheme="minorHAnsi" w:cstheme="minorBidi"/>
                          <w:sz w:val="22"/>
                          <w:lang w:val="es-ES"/>
                        </w:rPr>
                        <w:t xml:space="preserve"> mecanismos </w:t>
                      </w:r>
                      <w:r>
                        <w:rPr>
                          <w:rFonts w:asciiTheme="minorHAnsi" w:eastAsiaTheme="minorHAnsi" w:hAnsiTheme="minorHAnsi" w:cstheme="minorBidi"/>
                          <w:sz w:val="22"/>
                          <w:lang w:val="es-ES"/>
                        </w:rPr>
                        <w:t>centrados en la mejora de la eficiencia energética o su gestión y distribución.</w:t>
                      </w:r>
                    </w:p>
                    <w:p w14:paraId="0001CCDE" w14:textId="77777777" w:rsidR="0095745E" w:rsidRPr="00337D9C"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Realización de un informe en el que se recojan las necesidades y limitaciones actuales identificadas tras la revisión del estado del arte.</w:t>
                      </w:r>
                    </w:p>
                    <w:p w14:paraId="601D18C5" w14:textId="550A5B92"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D</w:t>
                      </w:r>
                      <w:r>
                        <w:rPr>
                          <w:rFonts w:asciiTheme="minorHAnsi" w:eastAsiaTheme="minorHAnsi" w:hAnsiTheme="minorHAnsi" w:cstheme="minorBidi"/>
                          <w:sz w:val="22"/>
                          <w:lang w:val="es-ES"/>
                        </w:rPr>
                        <w:t>iseño de una arquitectura multi</w:t>
                      </w:r>
                      <w:r w:rsidRPr="00337D9C">
                        <w:rPr>
                          <w:rFonts w:asciiTheme="minorHAnsi" w:eastAsiaTheme="minorHAnsi" w:hAnsiTheme="minorHAnsi" w:cstheme="minorBidi"/>
                          <w:sz w:val="22"/>
                          <w:lang w:val="es-ES"/>
                        </w:rPr>
                        <w:t xml:space="preserve">agente que permita proporcionar servicios en entornos </w:t>
                      </w:r>
                      <w:r>
                        <w:rPr>
                          <w:rFonts w:asciiTheme="minorHAnsi" w:eastAsiaTheme="minorHAnsi" w:hAnsiTheme="minorHAnsi" w:cstheme="minorBidi"/>
                          <w:sz w:val="22"/>
                          <w:lang w:val="es-ES"/>
                        </w:rPr>
                        <w:t>de ciudades inteligentes de una manera autónoma y optimizada</w:t>
                      </w:r>
                      <w:r w:rsidRPr="00337D9C">
                        <w:rPr>
                          <w:rFonts w:asciiTheme="minorHAnsi" w:eastAsiaTheme="minorHAnsi" w:hAnsiTheme="minorHAnsi" w:cstheme="minorBidi"/>
                          <w:sz w:val="22"/>
                          <w:lang w:val="es-ES"/>
                        </w:rPr>
                        <w:t>.</w:t>
                      </w:r>
                    </w:p>
                    <w:p w14:paraId="7DDD1FC9" w14:textId="136CBB5F" w:rsidR="0095745E" w:rsidRPr="00C3333F" w:rsidRDefault="0095745E" w:rsidP="00A327AF">
                      <w:pPr>
                        <w:pStyle w:val="Prrafodelista"/>
                        <w:numPr>
                          <w:ilvl w:val="0"/>
                          <w:numId w:val="3"/>
                        </w:numPr>
                        <w:spacing w:after="0" w:line="240" w:lineRule="auto"/>
                        <w:rPr>
                          <w:rFonts w:asciiTheme="minorHAnsi" w:eastAsiaTheme="minorHAnsi" w:hAnsiTheme="minorHAnsi" w:cstheme="minorBidi"/>
                          <w:sz w:val="22"/>
                          <w:lang w:val="es-ES"/>
                        </w:rPr>
                      </w:pPr>
                      <w:r w:rsidRPr="00C3333F">
                        <w:rPr>
                          <w:rFonts w:asciiTheme="minorHAnsi" w:eastAsiaTheme="minorHAnsi" w:hAnsiTheme="minorHAnsi" w:cstheme="minorBidi"/>
                          <w:sz w:val="22"/>
                          <w:lang w:val="es-ES"/>
                        </w:rPr>
                        <w:t>Realización de seminarios del programa de doctorado.</w:t>
                      </w:r>
                      <w:r w:rsidRPr="00A327AF">
                        <w:rPr>
                          <w:rFonts w:asciiTheme="minorHAnsi" w:eastAsiaTheme="minorHAnsi" w:hAnsiTheme="minorHAnsi" w:cstheme="minorBidi"/>
                          <w:sz w:val="22"/>
                          <w:lang w:val="es-ES"/>
                        </w:rPr>
                        <w:t xml:space="preserve"> </w:t>
                      </w:r>
                    </w:p>
                    <w:p w14:paraId="574C1947" w14:textId="6CF2087F" w:rsidR="0095745E" w:rsidRPr="00A327AF" w:rsidRDefault="0095745E" w:rsidP="00A327AF">
                      <w:pPr>
                        <w:pStyle w:val="Prrafodelista"/>
                        <w:numPr>
                          <w:ilvl w:val="0"/>
                          <w:numId w:val="3"/>
                        </w:numPr>
                        <w:spacing w:after="0" w:line="240" w:lineRule="auto"/>
                        <w:rPr>
                          <w:rFonts w:asciiTheme="minorHAnsi" w:eastAsiaTheme="minorHAnsi" w:hAnsiTheme="minorHAnsi" w:cstheme="minorBidi"/>
                          <w:sz w:val="22"/>
                          <w:lang w:val="es-ES"/>
                        </w:rPr>
                      </w:pPr>
                      <w:r w:rsidRPr="00C3333F">
                        <w:rPr>
                          <w:rFonts w:asciiTheme="minorHAnsi" w:eastAsiaTheme="minorHAnsi" w:hAnsiTheme="minorHAnsi" w:cstheme="minorBidi"/>
                          <w:sz w:val="22"/>
                          <w:lang w:val="es-ES"/>
                        </w:rPr>
                        <w:t>Participación en cursos de formación y especialización.</w:t>
                      </w:r>
                    </w:p>
                    <w:p w14:paraId="2B014B7A" w14:textId="61EA8AD6" w:rsidR="0095745E" w:rsidRPr="0001087F" w:rsidRDefault="0095745E" w:rsidP="00A327AF">
                      <w:pPr>
                        <w:pStyle w:val="Prrafodelista"/>
                        <w:numPr>
                          <w:ilvl w:val="0"/>
                          <w:numId w:val="3"/>
                        </w:numPr>
                        <w:spacing w:after="0" w:line="240" w:lineRule="auto"/>
                        <w:rPr>
                          <w:lang w:val="es-ES"/>
                        </w:rPr>
                      </w:pPr>
                      <w:r w:rsidRPr="00C3333F">
                        <w:rPr>
                          <w:rFonts w:asciiTheme="minorHAnsi" w:eastAsiaTheme="minorHAnsi" w:hAnsiTheme="minorHAnsi" w:cstheme="minorBidi"/>
                          <w:sz w:val="22"/>
                          <w:lang w:val="es-ES"/>
                        </w:rPr>
                        <w:t>Participación en reuniones de seguimiento.</w:t>
                      </w:r>
                      <w:r w:rsidRPr="0001087F">
                        <w:rPr>
                          <w:lang w:val="es-ES"/>
                        </w:rPr>
                        <w:t xml:space="preserve"> </w:t>
                      </w:r>
                    </w:p>
                    <w:p w14:paraId="6BB94057" w14:textId="77777777" w:rsidR="0095745E" w:rsidRDefault="0095745E" w:rsidP="00B85970">
                      <w:pPr>
                        <w:spacing w:after="0" w:line="240" w:lineRule="auto"/>
                      </w:pPr>
                      <w:r>
                        <w:t xml:space="preserve">En la segunda anualidad: </w:t>
                      </w:r>
                    </w:p>
                    <w:p w14:paraId="3CE62C36" w14:textId="39D2F5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sidRPr="00337D9C">
                        <w:rPr>
                          <w:rFonts w:asciiTheme="minorHAnsi" w:eastAsiaTheme="minorHAnsi" w:hAnsiTheme="minorHAnsi" w:cstheme="minorBidi"/>
                          <w:sz w:val="22"/>
                          <w:lang w:val="es-ES"/>
                        </w:rPr>
                        <w:t>D</w:t>
                      </w:r>
                      <w:r>
                        <w:rPr>
                          <w:rFonts w:asciiTheme="minorHAnsi" w:eastAsiaTheme="minorHAnsi" w:hAnsiTheme="minorHAnsi" w:cstheme="minorBidi"/>
                          <w:sz w:val="22"/>
                          <w:lang w:val="es-ES"/>
                        </w:rPr>
                        <w:t>iseño de una arquitectura multi</w:t>
                      </w:r>
                      <w:r w:rsidRPr="00337D9C">
                        <w:rPr>
                          <w:rFonts w:asciiTheme="minorHAnsi" w:eastAsiaTheme="minorHAnsi" w:hAnsiTheme="minorHAnsi" w:cstheme="minorBidi"/>
                          <w:sz w:val="22"/>
                          <w:lang w:val="es-ES"/>
                        </w:rPr>
                        <w:t xml:space="preserve">agente que permita proporcionar servicios en entornos de </w:t>
                      </w:r>
                      <w:r>
                        <w:rPr>
                          <w:rFonts w:asciiTheme="minorHAnsi" w:eastAsiaTheme="minorHAnsi" w:hAnsiTheme="minorHAnsi" w:cstheme="minorBidi"/>
                          <w:sz w:val="22"/>
                          <w:lang w:val="es-ES"/>
                        </w:rPr>
                        <w:t>ciudades inteligentes.</w:t>
                      </w:r>
                    </w:p>
                    <w:p w14:paraId="2B7AA338" w14:textId="623801D2" w:rsidR="0095745E" w:rsidRDefault="0095745E" w:rsidP="00B85970">
                      <w:pPr>
                        <w:pStyle w:val="Prrafodelista"/>
                        <w:numPr>
                          <w:ilvl w:val="0"/>
                          <w:numId w:val="3"/>
                        </w:numPr>
                        <w:spacing w:after="0" w:line="240" w:lineRule="auto"/>
                        <w:rPr>
                          <w:ins w:id="84" w:author="Javi" w:date="2015-06-02T18:24:00Z"/>
                          <w:rFonts w:asciiTheme="minorHAnsi" w:eastAsiaTheme="minorHAnsi" w:hAnsiTheme="minorHAnsi" w:cstheme="minorBidi"/>
                          <w:sz w:val="22"/>
                          <w:lang w:val="es-ES"/>
                        </w:rPr>
                      </w:pPr>
                      <w:r>
                        <w:rPr>
                          <w:rFonts w:asciiTheme="minorHAnsi" w:eastAsiaTheme="minorHAnsi" w:hAnsiTheme="minorHAnsi" w:cstheme="minorBidi"/>
                          <w:sz w:val="22"/>
                          <w:lang w:val="es-ES"/>
                        </w:rPr>
                        <w:t>Diseño de una capa que permita aislar la tecnología del sensor con el que se toman los datos de la información captada.</w:t>
                      </w:r>
                    </w:p>
                    <w:p w14:paraId="54B23387" w14:textId="7C9954D0"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ins w:id="85" w:author="Javi" w:date="2015-06-02T18:24:00Z">
                        <w:r>
                          <w:rPr>
                            <w:rFonts w:asciiTheme="minorHAnsi" w:eastAsiaTheme="minorHAnsi" w:hAnsiTheme="minorHAnsi" w:cstheme="minorBidi"/>
                            <w:sz w:val="22"/>
                            <w:lang w:val="es-ES"/>
                          </w:rPr>
                          <w:t>Diseño de modelos auto-organizativos que combinen tecnologías de alto y bajo nivel.</w:t>
                        </w:r>
                      </w:ins>
                    </w:p>
                    <w:p w14:paraId="653AEEF4" w14:textId="74FD0556"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Diseño de algoritmos de fusión de información.</w:t>
                      </w:r>
                    </w:p>
                    <w:p w14:paraId="20EDF097" w14:textId="058ABDDE"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Diseño de algoritmos de eficiencia energética.</w:t>
                      </w:r>
                    </w:p>
                    <w:p w14:paraId="6333A48C"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Diseño de caso de estudio.</w:t>
                      </w:r>
                    </w:p>
                    <w:p w14:paraId="4F3C8AF1"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Difusión de resultados.</w:t>
                      </w:r>
                    </w:p>
                    <w:p w14:paraId="60AB1198" w14:textId="77777777" w:rsidR="0095745E" w:rsidRDefault="0095745E" w:rsidP="00B85970">
                      <w:pPr>
                        <w:spacing w:after="0" w:line="240" w:lineRule="auto"/>
                      </w:pPr>
                    </w:p>
                    <w:p w14:paraId="1DCEF074" w14:textId="77777777" w:rsidR="0095745E" w:rsidRDefault="0095745E" w:rsidP="00B85970">
                      <w:pPr>
                        <w:spacing w:after="0" w:line="240" w:lineRule="auto"/>
                      </w:pPr>
                      <w:r>
                        <w:t xml:space="preserve">Las tareas estimadas para la tercera anualidad son: </w:t>
                      </w:r>
                    </w:p>
                    <w:p w14:paraId="26EB4BC3"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Tareas de implementación de la arquitectura.</w:t>
                      </w:r>
                    </w:p>
                    <w:p w14:paraId="2BC64578"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Evaluación de algoritmos de fusión de información.</w:t>
                      </w:r>
                    </w:p>
                    <w:p w14:paraId="7063C6F6" w14:textId="566B4BA6"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Evaluación de la eficiencia de los casos de estudio.</w:t>
                      </w:r>
                    </w:p>
                    <w:p w14:paraId="3ED4B850"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Evaluación de la arquitectura.</w:t>
                      </w:r>
                    </w:p>
                    <w:p w14:paraId="01AFB31A"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Difusión de resultados.</w:t>
                      </w:r>
                    </w:p>
                    <w:p w14:paraId="4C769E59" w14:textId="77777777" w:rsidR="0095745E" w:rsidRDefault="0095745E" w:rsidP="00B85970">
                      <w:pPr>
                        <w:pStyle w:val="Prrafodelista"/>
                        <w:numPr>
                          <w:ilvl w:val="0"/>
                          <w:numId w:val="3"/>
                        </w:numPr>
                        <w:spacing w:after="0" w:line="240" w:lineRule="auto"/>
                        <w:rPr>
                          <w:rFonts w:asciiTheme="minorHAnsi" w:eastAsiaTheme="minorHAnsi" w:hAnsiTheme="minorHAnsi" w:cstheme="minorBidi"/>
                          <w:sz w:val="22"/>
                          <w:lang w:val="es-ES"/>
                        </w:rPr>
                      </w:pPr>
                      <w:r>
                        <w:rPr>
                          <w:rFonts w:asciiTheme="minorHAnsi" w:eastAsiaTheme="minorHAnsi" w:hAnsiTheme="minorHAnsi" w:cstheme="minorBidi"/>
                          <w:sz w:val="22"/>
                          <w:lang w:val="es-ES"/>
                        </w:rPr>
                        <w:t>Conclusiones.</w:t>
                      </w:r>
                    </w:p>
                    <w:p w14:paraId="6D4E7D57" w14:textId="77777777" w:rsidR="0095745E" w:rsidRDefault="0095745E" w:rsidP="00300034">
                      <w:pPr>
                        <w:spacing w:after="0" w:line="240" w:lineRule="auto"/>
                      </w:pPr>
                    </w:p>
                    <w:p w14:paraId="772B5DE6" w14:textId="77777777" w:rsidR="0095745E" w:rsidRDefault="0095745E" w:rsidP="00300034">
                      <w:pPr>
                        <w:spacing w:after="0" w:line="240" w:lineRule="auto"/>
                      </w:pPr>
                    </w:p>
                    <w:p w14:paraId="55BE44F4" w14:textId="77777777" w:rsidR="0095745E" w:rsidRDefault="0095745E" w:rsidP="00300034">
                      <w:pPr>
                        <w:spacing w:after="0" w:line="240" w:lineRule="auto"/>
                      </w:pPr>
                    </w:p>
                    <w:p w14:paraId="7F681CFA" w14:textId="77777777" w:rsidR="0095745E" w:rsidRDefault="0095745E" w:rsidP="00300034">
                      <w:pPr>
                        <w:spacing w:after="0" w:line="240" w:lineRule="auto"/>
                      </w:pPr>
                    </w:p>
                    <w:p w14:paraId="582CA8F1" w14:textId="77777777" w:rsidR="0095745E" w:rsidRDefault="0095745E" w:rsidP="00300034">
                      <w:pPr>
                        <w:spacing w:after="0" w:line="240" w:lineRule="auto"/>
                      </w:pPr>
                    </w:p>
                    <w:p w14:paraId="445A04C9" w14:textId="77777777" w:rsidR="0095745E" w:rsidRDefault="0095745E" w:rsidP="00300034">
                      <w:pPr>
                        <w:spacing w:after="0" w:line="240" w:lineRule="auto"/>
                      </w:pPr>
                    </w:p>
                    <w:p w14:paraId="4C7667B0" w14:textId="77777777" w:rsidR="0095745E" w:rsidRDefault="0095745E" w:rsidP="00300034">
                      <w:pPr>
                        <w:spacing w:after="0" w:line="240" w:lineRule="auto"/>
                      </w:pPr>
                    </w:p>
                    <w:p w14:paraId="7574AE84" w14:textId="77777777" w:rsidR="0095745E" w:rsidRDefault="0095745E" w:rsidP="00300034">
                      <w:pPr>
                        <w:spacing w:after="0" w:line="240" w:lineRule="auto"/>
                      </w:pPr>
                    </w:p>
                    <w:p w14:paraId="1857E728" w14:textId="77777777" w:rsidR="0095745E" w:rsidRDefault="0095745E" w:rsidP="00300034">
                      <w:pPr>
                        <w:spacing w:after="0" w:line="240" w:lineRule="auto"/>
                      </w:pPr>
                    </w:p>
                    <w:p w14:paraId="7F4B9DE7" w14:textId="77777777" w:rsidR="0095745E" w:rsidRDefault="0095745E" w:rsidP="00300034">
                      <w:pPr>
                        <w:spacing w:after="0" w:line="240" w:lineRule="auto"/>
                      </w:pPr>
                    </w:p>
                    <w:p w14:paraId="12F5A5D9" w14:textId="77777777" w:rsidR="0095745E" w:rsidRDefault="0095745E" w:rsidP="00300034">
                      <w:pPr>
                        <w:spacing w:after="0" w:line="240" w:lineRule="auto"/>
                      </w:pPr>
                    </w:p>
                    <w:p w14:paraId="74E84447" w14:textId="77777777" w:rsidR="0095745E" w:rsidRDefault="0095745E" w:rsidP="00300034">
                      <w:pPr>
                        <w:spacing w:after="0" w:line="240" w:lineRule="auto"/>
                      </w:pPr>
                    </w:p>
                    <w:p w14:paraId="0D905ED1" w14:textId="77777777" w:rsidR="0095745E" w:rsidRDefault="0095745E" w:rsidP="00300034">
                      <w:pPr>
                        <w:spacing w:after="0" w:line="240" w:lineRule="auto"/>
                      </w:pPr>
                    </w:p>
                    <w:p w14:paraId="769237B0" w14:textId="77777777" w:rsidR="0095745E" w:rsidRDefault="0095745E" w:rsidP="00300034">
                      <w:pPr>
                        <w:spacing w:after="0" w:line="240" w:lineRule="auto"/>
                      </w:pPr>
                    </w:p>
                    <w:p w14:paraId="626F4AE1" w14:textId="77777777" w:rsidR="0095745E" w:rsidRDefault="0095745E" w:rsidP="00300034">
                      <w:pPr>
                        <w:spacing w:after="0" w:line="240" w:lineRule="auto"/>
                      </w:pPr>
                    </w:p>
                    <w:p w14:paraId="629881F6" w14:textId="77777777" w:rsidR="0095745E" w:rsidRDefault="0095745E" w:rsidP="00300034">
                      <w:pPr>
                        <w:spacing w:after="0" w:line="240" w:lineRule="auto"/>
                      </w:pPr>
                    </w:p>
                    <w:p w14:paraId="0FBEAD9C" w14:textId="77777777" w:rsidR="0095745E" w:rsidRDefault="0095745E" w:rsidP="00300034">
                      <w:pPr>
                        <w:spacing w:after="0" w:line="240" w:lineRule="auto"/>
                      </w:pPr>
                    </w:p>
                    <w:p w14:paraId="2116FB16" w14:textId="77777777" w:rsidR="0095745E" w:rsidRDefault="0095745E" w:rsidP="00300034">
                      <w:pPr>
                        <w:spacing w:after="0" w:line="240" w:lineRule="auto"/>
                      </w:pPr>
                    </w:p>
                    <w:p w14:paraId="09AB446D" w14:textId="77777777" w:rsidR="0095745E" w:rsidRDefault="0095745E" w:rsidP="00300034">
                      <w:pPr>
                        <w:spacing w:after="0" w:line="240" w:lineRule="auto"/>
                      </w:pPr>
                    </w:p>
                    <w:p w14:paraId="0A6CBD60" w14:textId="77777777" w:rsidR="0095745E" w:rsidRDefault="0095745E" w:rsidP="00300034">
                      <w:pPr>
                        <w:spacing w:after="0" w:line="240" w:lineRule="auto"/>
                      </w:pPr>
                    </w:p>
                    <w:p w14:paraId="08A9D310" w14:textId="77777777" w:rsidR="0095745E" w:rsidRDefault="0095745E" w:rsidP="00300034">
                      <w:pPr>
                        <w:spacing w:after="0" w:line="240" w:lineRule="auto"/>
                      </w:pPr>
                    </w:p>
                    <w:p w14:paraId="7612AF5A" w14:textId="77777777" w:rsidR="0095745E" w:rsidRDefault="0095745E" w:rsidP="00300034">
                      <w:pPr>
                        <w:spacing w:after="0" w:line="240" w:lineRule="auto"/>
                      </w:pPr>
                    </w:p>
                    <w:p w14:paraId="45DE05C8" w14:textId="77777777" w:rsidR="0095745E" w:rsidRDefault="0095745E" w:rsidP="00300034">
                      <w:pPr>
                        <w:spacing w:after="0" w:line="240" w:lineRule="auto"/>
                      </w:pPr>
                    </w:p>
                    <w:p w14:paraId="7190ADAF" w14:textId="77777777" w:rsidR="0095745E" w:rsidRDefault="0095745E" w:rsidP="00300034">
                      <w:pPr>
                        <w:spacing w:after="0" w:line="240" w:lineRule="auto"/>
                      </w:pPr>
                    </w:p>
                    <w:p w14:paraId="5663FF38" w14:textId="77777777" w:rsidR="0095745E" w:rsidRDefault="0095745E" w:rsidP="00300034">
                      <w:pPr>
                        <w:spacing w:after="0" w:line="240" w:lineRule="auto"/>
                      </w:pPr>
                    </w:p>
                    <w:p w14:paraId="5542EFDE" w14:textId="77777777" w:rsidR="0095745E" w:rsidRDefault="0095745E" w:rsidP="00300034">
                      <w:pPr>
                        <w:spacing w:after="0" w:line="240" w:lineRule="auto"/>
                      </w:pPr>
                    </w:p>
                    <w:p w14:paraId="03F90067" w14:textId="77777777" w:rsidR="0095745E" w:rsidRDefault="0095745E" w:rsidP="00300034">
                      <w:pPr>
                        <w:spacing w:after="0" w:line="240" w:lineRule="auto"/>
                      </w:pPr>
                    </w:p>
                    <w:p w14:paraId="0291205A" w14:textId="77777777" w:rsidR="0095745E" w:rsidRDefault="0095745E" w:rsidP="00300034">
                      <w:pPr>
                        <w:spacing w:after="0" w:line="240" w:lineRule="auto"/>
                      </w:pPr>
                    </w:p>
                    <w:p w14:paraId="1492C143" w14:textId="77777777" w:rsidR="0095745E" w:rsidRDefault="0095745E" w:rsidP="00300034">
                      <w:pPr>
                        <w:spacing w:after="0" w:line="240" w:lineRule="auto"/>
                      </w:pPr>
                    </w:p>
                    <w:p w14:paraId="5D0CF365" w14:textId="77777777" w:rsidR="0095745E" w:rsidRDefault="0095745E" w:rsidP="00300034">
                      <w:pPr>
                        <w:spacing w:after="0" w:line="240" w:lineRule="auto"/>
                      </w:pPr>
                    </w:p>
                    <w:p w14:paraId="54E2422E" w14:textId="77777777" w:rsidR="0095745E" w:rsidRDefault="0095745E" w:rsidP="00300034">
                      <w:pPr>
                        <w:spacing w:after="0" w:line="240" w:lineRule="auto"/>
                      </w:pPr>
                    </w:p>
                    <w:p w14:paraId="0711CC69" w14:textId="77777777" w:rsidR="0095745E" w:rsidRDefault="0095745E" w:rsidP="00300034">
                      <w:pPr>
                        <w:spacing w:after="0" w:line="240" w:lineRule="auto"/>
                      </w:pPr>
                    </w:p>
                    <w:p w14:paraId="50DB889F" w14:textId="77777777" w:rsidR="0095745E" w:rsidRDefault="0095745E" w:rsidP="00300034">
                      <w:pPr>
                        <w:spacing w:after="0" w:line="240" w:lineRule="auto"/>
                      </w:pPr>
                    </w:p>
                    <w:p w14:paraId="1115299C" w14:textId="77777777" w:rsidR="0095745E" w:rsidRDefault="0095745E" w:rsidP="00300034">
                      <w:pPr>
                        <w:spacing w:after="0" w:line="240" w:lineRule="auto"/>
                      </w:pPr>
                    </w:p>
                    <w:p w14:paraId="73EA0416" w14:textId="77777777" w:rsidR="0095745E" w:rsidRDefault="0095745E" w:rsidP="00300034">
                      <w:pPr>
                        <w:spacing w:after="0" w:line="240" w:lineRule="auto"/>
                      </w:pPr>
                    </w:p>
                    <w:p w14:paraId="73ABA598" w14:textId="77777777" w:rsidR="0095745E" w:rsidRDefault="0095745E" w:rsidP="00300034">
                      <w:pPr>
                        <w:spacing w:after="0" w:line="240" w:lineRule="auto"/>
                      </w:pPr>
                    </w:p>
                    <w:p w14:paraId="1AFC9DC0" w14:textId="77777777" w:rsidR="0095745E" w:rsidRDefault="0095745E" w:rsidP="00300034">
                      <w:pPr>
                        <w:spacing w:after="0" w:line="240" w:lineRule="auto"/>
                      </w:pPr>
                    </w:p>
                    <w:p w14:paraId="683C8705" w14:textId="77777777" w:rsidR="0095745E" w:rsidRDefault="0095745E" w:rsidP="00300034">
                      <w:pPr>
                        <w:spacing w:after="0" w:line="240" w:lineRule="auto"/>
                      </w:pPr>
                    </w:p>
                    <w:p w14:paraId="7514B476" w14:textId="77777777" w:rsidR="0095745E" w:rsidRDefault="0095745E" w:rsidP="00300034">
                      <w:pPr>
                        <w:spacing w:after="0" w:line="240" w:lineRule="auto"/>
                      </w:pPr>
                    </w:p>
                    <w:p w14:paraId="365C176B" w14:textId="77777777" w:rsidR="0095745E" w:rsidRDefault="0095745E" w:rsidP="00300034">
                      <w:pPr>
                        <w:spacing w:after="0" w:line="240" w:lineRule="auto"/>
                      </w:pPr>
                    </w:p>
                    <w:p w14:paraId="05FB23CA" w14:textId="77777777" w:rsidR="0095745E" w:rsidRDefault="0095745E" w:rsidP="00300034">
                      <w:pPr>
                        <w:spacing w:after="0" w:line="240" w:lineRule="auto"/>
                      </w:pPr>
                    </w:p>
                    <w:p w14:paraId="0E98AD8A" w14:textId="77777777" w:rsidR="0095745E" w:rsidRDefault="0095745E" w:rsidP="00300034">
                      <w:pPr>
                        <w:spacing w:after="0" w:line="240" w:lineRule="auto"/>
                      </w:pPr>
                    </w:p>
                    <w:p w14:paraId="1246409B" w14:textId="77777777" w:rsidR="0095745E" w:rsidRDefault="0095745E" w:rsidP="00300034">
                      <w:pPr>
                        <w:spacing w:after="0" w:line="240" w:lineRule="auto"/>
                      </w:pPr>
                    </w:p>
                    <w:p w14:paraId="2C293A00" w14:textId="77777777" w:rsidR="0095745E" w:rsidRDefault="0095745E" w:rsidP="00300034">
                      <w:pPr>
                        <w:spacing w:after="0" w:line="240" w:lineRule="auto"/>
                      </w:pPr>
                    </w:p>
                    <w:p w14:paraId="44A2D49C" w14:textId="77777777" w:rsidR="0095745E" w:rsidRDefault="0095745E" w:rsidP="00300034">
                      <w:pPr>
                        <w:spacing w:after="0" w:line="240" w:lineRule="auto"/>
                      </w:pPr>
                    </w:p>
                    <w:p w14:paraId="35C350DF" w14:textId="77777777" w:rsidR="0095745E" w:rsidRDefault="0095745E" w:rsidP="00300034">
                      <w:pPr>
                        <w:spacing w:after="0" w:line="240" w:lineRule="auto"/>
                      </w:pPr>
                    </w:p>
                    <w:p w14:paraId="21023994" w14:textId="77777777" w:rsidR="0095745E" w:rsidRDefault="0095745E" w:rsidP="00300034">
                      <w:pPr>
                        <w:spacing w:after="0" w:line="240" w:lineRule="auto"/>
                      </w:pPr>
                    </w:p>
                    <w:p w14:paraId="6D67AFF0" w14:textId="77777777" w:rsidR="0095745E" w:rsidRDefault="0095745E" w:rsidP="00300034">
                      <w:pPr>
                        <w:spacing w:after="0" w:line="240" w:lineRule="auto"/>
                      </w:pPr>
                    </w:p>
                    <w:p w14:paraId="3DD58DD6" w14:textId="77777777" w:rsidR="0095745E" w:rsidRDefault="0095745E" w:rsidP="00300034">
                      <w:pPr>
                        <w:spacing w:after="0" w:line="240" w:lineRule="auto"/>
                      </w:pPr>
                    </w:p>
                    <w:p w14:paraId="44AF2A20" w14:textId="77777777" w:rsidR="0095745E" w:rsidRDefault="0095745E" w:rsidP="00300034">
                      <w:pPr>
                        <w:spacing w:after="0" w:line="240" w:lineRule="auto"/>
                      </w:pPr>
                    </w:p>
                  </w:txbxContent>
                </v:textbox>
              </v:shape>
            </w:pict>
          </mc:Fallback>
        </mc:AlternateContent>
      </w:r>
    </w:p>
    <w:p w14:paraId="1C0A4A2D" w14:textId="77777777" w:rsidR="00300034" w:rsidRPr="00325CC5" w:rsidRDefault="00300034" w:rsidP="00300034">
      <w:pPr>
        <w:rPr>
          <w:rFonts w:ascii="Trebuchet MS" w:hAnsi="Trebuchet MS"/>
          <w:sz w:val="20"/>
          <w:szCs w:val="20"/>
          <w:lang w:val="en-US"/>
        </w:rPr>
      </w:pPr>
    </w:p>
    <w:p w14:paraId="51CC66B4" w14:textId="77777777" w:rsidR="00300034" w:rsidRPr="00325CC5" w:rsidRDefault="00300034" w:rsidP="00300034">
      <w:pPr>
        <w:rPr>
          <w:rFonts w:ascii="Trebuchet MS" w:hAnsi="Trebuchet MS"/>
          <w:sz w:val="20"/>
          <w:szCs w:val="20"/>
          <w:lang w:val="en-US"/>
        </w:rPr>
      </w:pPr>
    </w:p>
    <w:p w14:paraId="298CF6BC" w14:textId="77777777" w:rsidR="00300034" w:rsidRPr="00325CC5" w:rsidRDefault="00300034" w:rsidP="00300034">
      <w:pPr>
        <w:rPr>
          <w:rFonts w:ascii="Trebuchet MS" w:hAnsi="Trebuchet MS"/>
          <w:sz w:val="20"/>
          <w:szCs w:val="20"/>
          <w:lang w:val="en-US"/>
        </w:rPr>
      </w:pPr>
    </w:p>
    <w:p w14:paraId="1FE260FE" w14:textId="77777777" w:rsidR="00300034" w:rsidRPr="00325CC5" w:rsidRDefault="00300034" w:rsidP="00300034">
      <w:pPr>
        <w:rPr>
          <w:rFonts w:ascii="Trebuchet MS" w:hAnsi="Trebuchet MS"/>
          <w:sz w:val="20"/>
          <w:szCs w:val="20"/>
          <w:lang w:val="en-US"/>
        </w:rPr>
      </w:pPr>
    </w:p>
    <w:p w14:paraId="4AAFA9D1" w14:textId="77777777" w:rsidR="00300034" w:rsidRPr="00325CC5" w:rsidRDefault="00300034" w:rsidP="00300034">
      <w:pPr>
        <w:rPr>
          <w:rFonts w:ascii="Trebuchet MS" w:hAnsi="Trebuchet MS"/>
          <w:sz w:val="20"/>
          <w:szCs w:val="20"/>
          <w:lang w:val="en-US"/>
        </w:rPr>
      </w:pPr>
    </w:p>
    <w:p w14:paraId="5012A3F2" w14:textId="77777777" w:rsidR="00300034" w:rsidRPr="00325CC5" w:rsidRDefault="00300034" w:rsidP="00300034">
      <w:pPr>
        <w:rPr>
          <w:rFonts w:ascii="Trebuchet MS" w:hAnsi="Trebuchet MS"/>
          <w:sz w:val="20"/>
          <w:szCs w:val="20"/>
          <w:lang w:val="en-US"/>
        </w:rPr>
      </w:pPr>
    </w:p>
    <w:p w14:paraId="76285FC4" w14:textId="77777777" w:rsidR="00300034" w:rsidRPr="00325CC5" w:rsidRDefault="00300034" w:rsidP="00300034">
      <w:pPr>
        <w:rPr>
          <w:rFonts w:ascii="Trebuchet MS" w:hAnsi="Trebuchet MS"/>
          <w:sz w:val="20"/>
          <w:szCs w:val="20"/>
          <w:lang w:val="en-US"/>
        </w:rPr>
      </w:pPr>
    </w:p>
    <w:p w14:paraId="05EECEC7" w14:textId="77777777" w:rsidR="00300034" w:rsidRPr="00325CC5" w:rsidRDefault="00300034" w:rsidP="00300034">
      <w:pPr>
        <w:rPr>
          <w:rFonts w:ascii="Trebuchet MS" w:hAnsi="Trebuchet MS"/>
          <w:sz w:val="20"/>
          <w:szCs w:val="20"/>
          <w:lang w:val="en-US"/>
        </w:rPr>
      </w:pPr>
    </w:p>
    <w:p w14:paraId="357F636A" w14:textId="77777777" w:rsidR="00300034" w:rsidRPr="00325CC5" w:rsidRDefault="00300034" w:rsidP="00300034">
      <w:pPr>
        <w:rPr>
          <w:rFonts w:ascii="Trebuchet MS" w:hAnsi="Trebuchet MS"/>
          <w:sz w:val="20"/>
          <w:szCs w:val="20"/>
          <w:lang w:val="en-US"/>
        </w:rPr>
      </w:pPr>
    </w:p>
    <w:p w14:paraId="7315990B" w14:textId="77777777" w:rsidR="00300034" w:rsidRPr="00325CC5" w:rsidRDefault="00300034" w:rsidP="00300034">
      <w:pPr>
        <w:rPr>
          <w:rFonts w:ascii="Trebuchet MS" w:hAnsi="Trebuchet MS"/>
          <w:sz w:val="20"/>
          <w:szCs w:val="20"/>
          <w:lang w:val="en-US"/>
        </w:rPr>
      </w:pPr>
    </w:p>
    <w:p w14:paraId="1E9D3C66" w14:textId="77777777" w:rsidR="00300034" w:rsidRPr="00325CC5" w:rsidRDefault="00300034" w:rsidP="00300034">
      <w:pPr>
        <w:rPr>
          <w:rFonts w:ascii="Trebuchet MS" w:hAnsi="Trebuchet MS"/>
          <w:sz w:val="20"/>
          <w:szCs w:val="20"/>
          <w:lang w:val="en-US"/>
        </w:rPr>
      </w:pPr>
    </w:p>
    <w:p w14:paraId="1122E335" w14:textId="77777777" w:rsidR="00300034" w:rsidRPr="00325CC5" w:rsidRDefault="00300034" w:rsidP="00300034">
      <w:pPr>
        <w:rPr>
          <w:rFonts w:ascii="Trebuchet MS" w:hAnsi="Trebuchet MS"/>
          <w:sz w:val="20"/>
          <w:szCs w:val="20"/>
          <w:lang w:val="en-US"/>
        </w:rPr>
      </w:pPr>
    </w:p>
    <w:p w14:paraId="02732D0B" w14:textId="77777777" w:rsidR="00300034" w:rsidRPr="00325CC5" w:rsidRDefault="00300034" w:rsidP="00300034">
      <w:pPr>
        <w:rPr>
          <w:rFonts w:ascii="Trebuchet MS" w:hAnsi="Trebuchet MS"/>
          <w:sz w:val="20"/>
          <w:szCs w:val="20"/>
          <w:lang w:val="en-US"/>
        </w:rPr>
      </w:pPr>
    </w:p>
    <w:p w14:paraId="1793A8BC" w14:textId="77777777" w:rsidR="00300034" w:rsidRPr="00325CC5" w:rsidRDefault="00300034" w:rsidP="00300034">
      <w:pPr>
        <w:rPr>
          <w:rFonts w:ascii="Trebuchet MS" w:hAnsi="Trebuchet MS"/>
          <w:sz w:val="20"/>
          <w:szCs w:val="20"/>
          <w:lang w:val="en-US"/>
        </w:rPr>
      </w:pPr>
    </w:p>
    <w:p w14:paraId="16BCEE72" w14:textId="77777777" w:rsidR="00300034" w:rsidRPr="00325CC5" w:rsidRDefault="00300034" w:rsidP="00300034">
      <w:pPr>
        <w:rPr>
          <w:rFonts w:ascii="Trebuchet MS" w:hAnsi="Trebuchet MS"/>
          <w:sz w:val="20"/>
          <w:szCs w:val="20"/>
          <w:lang w:val="en-US"/>
        </w:rPr>
      </w:pPr>
    </w:p>
    <w:p w14:paraId="69145418" w14:textId="77777777" w:rsidR="00300034" w:rsidRPr="00325CC5" w:rsidRDefault="00300034" w:rsidP="00300034">
      <w:pPr>
        <w:rPr>
          <w:rFonts w:ascii="Trebuchet MS" w:hAnsi="Trebuchet MS"/>
          <w:sz w:val="20"/>
          <w:szCs w:val="20"/>
          <w:lang w:val="en-US"/>
        </w:rPr>
      </w:pPr>
    </w:p>
    <w:p w14:paraId="4BEAFDE6" w14:textId="77777777" w:rsidR="00300034" w:rsidRPr="00325CC5" w:rsidRDefault="00300034" w:rsidP="00300034">
      <w:pPr>
        <w:rPr>
          <w:rFonts w:ascii="Trebuchet MS" w:hAnsi="Trebuchet MS"/>
          <w:sz w:val="20"/>
          <w:szCs w:val="20"/>
          <w:lang w:val="en-US"/>
        </w:rPr>
      </w:pPr>
    </w:p>
    <w:p w14:paraId="111B50F3" w14:textId="77777777" w:rsidR="00300034" w:rsidRPr="00325CC5" w:rsidRDefault="00300034" w:rsidP="00300034">
      <w:pPr>
        <w:rPr>
          <w:rFonts w:ascii="Trebuchet MS" w:hAnsi="Trebuchet MS"/>
          <w:sz w:val="20"/>
          <w:szCs w:val="20"/>
          <w:lang w:val="en-US"/>
        </w:rPr>
      </w:pPr>
    </w:p>
    <w:p w14:paraId="5FFD3F6F" w14:textId="77777777" w:rsidR="00300034" w:rsidRPr="00325CC5" w:rsidRDefault="00300034" w:rsidP="00300034">
      <w:pPr>
        <w:rPr>
          <w:rFonts w:ascii="Trebuchet MS" w:hAnsi="Trebuchet MS"/>
          <w:sz w:val="20"/>
          <w:szCs w:val="20"/>
          <w:lang w:val="en-US"/>
        </w:rPr>
      </w:pPr>
    </w:p>
    <w:p w14:paraId="11777844" w14:textId="77777777" w:rsidR="00300034" w:rsidRPr="00325CC5" w:rsidRDefault="00300034" w:rsidP="00300034">
      <w:pPr>
        <w:rPr>
          <w:rFonts w:ascii="Trebuchet MS" w:hAnsi="Trebuchet MS"/>
          <w:sz w:val="20"/>
          <w:szCs w:val="20"/>
          <w:lang w:val="en-US"/>
        </w:rPr>
      </w:pPr>
    </w:p>
    <w:p w14:paraId="2F4D949B" w14:textId="77777777" w:rsidR="00300034" w:rsidRPr="00325CC5" w:rsidRDefault="00300034" w:rsidP="00300034">
      <w:pPr>
        <w:rPr>
          <w:rFonts w:ascii="Trebuchet MS" w:hAnsi="Trebuchet MS"/>
          <w:sz w:val="20"/>
          <w:szCs w:val="20"/>
          <w:lang w:val="en-US"/>
        </w:rPr>
      </w:pPr>
    </w:p>
    <w:p w14:paraId="4E4AD839" w14:textId="77777777" w:rsidR="00300034" w:rsidRPr="00325CC5" w:rsidRDefault="00300034" w:rsidP="00300034">
      <w:pPr>
        <w:rPr>
          <w:rFonts w:ascii="Trebuchet MS" w:hAnsi="Trebuchet MS"/>
          <w:sz w:val="20"/>
          <w:szCs w:val="20"/>
          <w:lang w:val="en-US"/>
        </w:rPr>
      </w:pPr>
    </w:p>
    <w:p w14:paraId="2855DB59" w14:textId="77777777" w:rsidR="00300034" w:rsidRPr="00325CC5" w:rsidRDefault="00300034" w:rsidP="00300034">
      <w:pPr>
        <w:rPr>
          <w:rFonts w:ascii="Trebuchet MS" w:hAnsi="Trebuchet MS"/>
          <w:sz w:val="20"/>
          <w:szCs w:val="20"/>
          <w:lang w:val="en-US"/>
        </w:rPr>
      </w:pPr>
    </w:p>
    <w:p w14:paraId="00CCBA9B" w14:textId="77777777" w:rsidR="00300034" w:rsidRPr="00325CC5" w:rsidRDefault="00300034" w:rsidP="00300034">
      <w:pPr>
        <w:rPr>
          <w:rFonts w:ascii="Trebuchet MS" w:hAnsi="Trebuchet MS"/>
          <w:sz w:val="20"/>
          <w:szCs w:val="20"/>
          <w:lang w:val="en-US"/>
        </w:rPr>
      </w:pPr>
    </w:p>
    <w:p w14:paraId="491F748B" w14:textId="77777777" w:rsidR="00300034" w:rsidRPr="00325CC5" w:rsidRDefault="00300034" w:rsidP="00300034">
      <w:pPr>
        <w:rPr>
          <w:rFonts w:ascii="Trebuchet MS" w:hAnsi="Trebuchet MS"/>
          <w:sz w:val="20"/>
          <w:szCs w:val="20"/>
          <w:lang w:val="en-US"/>
        </w:rPr>
      </w:pPr>
    </w:p>
    <w:p w14:paraId="56C6E717" w14:textId="77777777" w:rsidR="00300034" w:rsidRPr="00325CC5" w:rsidRDefault="00300034" w:rsidP="00300034">
      <w:pPr>
        <w:rPr>
          <w:rFonts w:ascii="Trebuchet MS" w:hAnsi="Trebuchet MS"/>
          <w:sz w:val="20"/>
          <w:szCs w:val="20"/>
          <w:lang w:val="en-US"/>
        </w:rPr>
      </w:pPr>
    </w:p>
    <w:p w14:paraId="279C468E" w14:textId="77777777" w:rsidR="00300034" w:rsidRPr="00325CC5" w:rsidRDefault="00300034" w:rsidP="00300034">
      <w:pPr>
        <w:rPr>
          <w:rFonts w:ascii="Trebuchet MS" w:hAnsi="Trebuchet MS"/>
          <w:sz w:val="20"/>
          <w:szCs w:val="20"/>
          <w:lang w:val="en-US"/>
        </w:rPr>
      </w:pPr>
    </w:p>
    <w:p w14:paraId="314B9053" w14:textId="77777777" w:rsidR="00300034" w:rsidRPr="00325CC5" w:rsidRDefault="00300034" w:rsidP="00300034">
      <w:pPr>
        <w:rPr>
          <w:rFonts w:ascii="Trebuchet MS" w:hAnsi="Trebuchet MS"/>
          <w:sz w:val="20"/>
          <w:szCs w:val="20"/>
          <w:lang w:val="en-US"/>
        </w:rPr>
      </w:pPr>
    </w:p>
    <w:p w14:paraId="3AEC98B8" w14:textId="77777777" w:rsidR="00300034" w:rsidRPr="00325CC5" w:rsidRDefault="00300034" w:rsidP="00300034">
      <w:pPr>
        <w:rPr>
          <w:rFonts w:ascii="Trebuchet MS" w:hAnsi="Trebuchet MS"/>
          <w:sz w:val="20"/>
          <w:szCs w:val="20"/>
          <w:lang w:val="en-US"/>
        </w:rPr>
      </w:pPr>
    </w:p>
    <w:p w14:paraId="21AB9925" w14:textId="77777777" w:rsidR="00300034" w:rsidRPr="00325CC5" w:rsidRDefault="00300034" w:rsidP="00300034">
      <w:pPr>
        <w:jc w:val="right"/>
        <w:rPr>
          <w:rFonts w:ascii="Trebuchet MS" w:hAnsi="Trebuchet MS"/>
          <w:sz w:val="20"/>
          <w:szCs w:val="20"/>
          <w:lang w:val="en-US"/>
        </w:rPr>
      </w:pPr>
    </w:p>
    <w:p w14:paraId="4F1EF329" w14:textId="77777777" w:rsidR="00300034" w:rsidRPr="00325CC5" w:rsidRDefault="00300034" w:rsidP="00300034">
      <w:pPr>
        <w:jc w:val="right"/>
        <w:rPr>
          <w:rFonts w:ascii="Trebuchet MS" w:hAnsi="Trebuchet MS"/>
          <w:sz w:val="20"/>
          <w:szCs w:val="20"/>
          <w:lang w:val="en-US"/>
        </w:rPr>
      </w:pPr>
    </w:p>
    <w:p w14:paraId="71635A1D" w14:textId="77777777" w:rsidR="00300034" w:rsidRDefault="00300034" w:rsidP="00325CC5">
      <w:pPr>
        <w:pStyle w:val="Sinespaciado"/>
      </w:pPr>
      <w:r w:rsidRPr="00300034">
        <w:t>REFERENCIAS BIBLIOGRÁFICAS (MÁXIMO 50 LÍNEAS):</w:t>
      </w:r>
    </w:p>
    <w:p w14:paraId="0B84EBCC" w14:textId="77777777" w:rsidR="00325CC5" w:rsidRPr="00325CC5" w:rsidRDefault="00325CC5" w:rsidP="00325CC5">
      <w:pPr>
        <w:pStyle w:val="Sinespaciado"/>
        <w:rPr>
          <w:i/>
          <w:sz w:val="18"/>
          <w:szCs w:val="18"/>
        </w:rPr>
      </w:pPr>
      <w:r>
        <w:rPr>
          <w:i/>
          <w:sz w:val="18"/>
          <w:szCs w:val="18"/>
        </w:rPr>
        <w:t xml:space="preserve">BIBLIOGRAPHICAL REFERENCES </w:t>
      </w:r>
      <w:r w:rsidRPr="002C046E">
        <w:rPr>
          <w:i/>
          <w:sz w:val="18"/>
          <w:szCs w:val="18"/>
        </w:rPr>
        <w:t>(50 LINE MAXIMUM):</w:t>
      </w:r>
    </w:p>
    <w:p w14:paraId="05569BE6" w14:textId="77777777" w:rsidR="00300034" w:rsidRPr="00300034" w:rsidRDefault="00300034" w:rsidP="00300034">
      <w:pPr>
        <w:jc w:val="both"/>
        <w:rPr>
          <w:rFonts w:ascii="Trebuchet MS" w:hAnsi="Trebuchet MS"/>
          <w:b/>
          <w:sz w:val="20"/>
          <w:szCs w:val="20"/>
        </w:rPr>
      </w:pPr>
      <w:r w:rsidRPr="00B457B5">
        <w:rPr>
          <w:rFonts w:ascii="Trebuchet MS" w:hAnsi="Trebuchet MS"/>
          <w:b/>
          <w:noProof/>
          <w:sz w:val="20"/>
          <w:szCs w:val="20"/>
          <w:lang w:eastAsia="es-ES"/>
        </w:rPr>
        <mc:AlternateContent>
          <mc:Choice Requires="wps">
            <w:drawing>
              <wp:anchor distT="0" distB="0" distL="114300" distR="114300" simplePos="0" relativeHeight="251674624" behindDoc="0" locked="0" layoutInCell="1" allowOverlap="1" wp14:anchorId="57CBC048" wp14:editId="3E9C65F2">
                <wp:simplePos x="0" y="0"/>
                <wp:positionH relativeFrom="column">
                  <wp:posOffset>-24130</wp:posOffset>
                </wp:positionH>
                <wp:positionV relativeFrom="paragraph">
                  <wp:posOffset>93345</wp:posOffset>
                </wp:positionV>
                <wp:extent cx="6372860" cy="8972550"/>
                <wp:effectExtent l="0" t="0" r="2794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8972550"/>
                        </a:xfrm>
                        <a:prstGeom prst="rect">
                          <a:avLst/>
                        </a:prstGeom>
                        <a:solidFill>
                          <a:srgbClr val="FFFFFF"/>
                        </a:solidFill>
                        <a:ln w="9525">
                          <a:solidFill>
                            <a:srgbClr val="000000"/>
                          </a:solidFill>
                          <a:miter lim="800000"/>
                          <a:headEnd/>
                          <a:tailEnd/>
                        </a:ln>
                      </wps:spPr>
                      <wps:txbx>
                        <w:txbxContent>
                          <w:p w14:paraId="25DFE2C6" w14:textId="77777777" w:rsidR="0095745E" w:rsidRDefault="0095745E" w:rsidP="00300034">
                            <w:pPr>
                              <w:spacing w:after="0" w:line="240" w:lineRule="auto"/>
                            </w:pPr>
                          </w:p>
                          <w:p w14:paraId="2136EF49" w14:textId="6A6FF0B5" w:rsidR="0095745E" w:rsidRDefault="0095745E" w:rsidP="00C65745">
                            <w:pPr>
                              <w:pStyle w:val="Prrafodelista"/>
                              <w:numPr>
                                <w:ilvl w:val="0"/>
                                <w:numId w:val="2"/>
                              </w:numPr>
                              <w:spacing w:after="0" w:line="240" w:lineRule="auto"/>
                            </w:pPr>
                            <w:r w:rsidRPr="0001087F">
                              <w:rPr>
                                <w:lang w:val="es-ES"/>
                              </w:rPr>
                              <w:t xml:space="preserve">Grupo de investigación BISITE (2015). Fecha de consulta: 1 de junio de 2015. </w:t>
                            </w:r>
                            <w:proofErr w:type="spellStart"/>
                            <w:r w:rsidRPr="00BB57FF">
                              <w:t>Disponible</w:t>
                            </w:r>
                            <w:proofErr w:type="spellEnd"/>
                            <w:r w:rsidRPr="00BB57FF">
                              <w:t xml:space="preserve"> en la URL: http://bisite.usal.es</w:t>
                            </w:r>
                          </w:p>
                          <w:p w14:paraId="34408B94" w14:textId="0B11670C" w:rsidR="0095745E" w:rsidRDefault="0095745E" w:rsidP="00C65745">
                            <w:pPr>
                              <w:pStyle w:val="Prrafodelista"/>
                              <w:numPr>
                                <w:ilvl w:val="0"/>
                                <w:numId w:val="2"/>
                              </w:numPr>
                              <w:spacing w:after="0" w:line="240" w:lineRule="auto"/>
                            </w:pPr>
                            <w:r w:rsidRPr="0001087F">
                              <w:rPr>
                                <w:lang w:val="es-ES"/>
                              </w:rPr>
                              <w:t xml:space="preserve">Rodríguez, S., De Paz, Y., Bajo, J., &amp; Corchado, J. M. (2011). </w:t>
                            </w:r>
                            <w:r w:rsidRPr="00F65655">
                              <w:t xml:space="preserve">Social-based planning model for </w:t>
                            </w:r>
                            <w:proofErr w:type="spellStart"/>
                            <w:r w:rsidRPr="00F65655">
                              <w:t>multiagent</w:t>
                            </w:r>
                            <w:proofErr w:type="spellEnd"/>
                            <w:r w:rsidRPr="00F65655">
                              <w:t xml:space="preserve"> systems. Expert Systems with Applications, 38(10), 13005-13023.</w:t>
                            </w:r>
                          </w:p>
                          <w:p w14:paraId="725C1870" w14:textId="0D87214F" w:rsidR="0095745E" w:rsidRDefault="0095745E" w:rsidP="00C65745">
                            <w:pPr>
                              <w:pStyle w:val="Prrafodelista"/>
                              <w:numPr>
                                <w:ilvl w:val="0"/>
                                <w:numId w:val="2"/>
                              </w:numPr>
                              <w:spacing w:after="0" w:line="240" w:lineRule="auto"/>
                            </w:pPr>
                            <w:r w:rsidRPr="0001087F">
                              <w:rPr>
                                <w:lang w:val="es-ES"/>
                              </w:rPr>
                              <w:t xml:space="preserve">Corchado, J. M., Bajo, J., &amp; Abraham, A. (2008). </w:t>
                            </w:r>
                            <w:proofErr w:type="spellStart"/>
                            <w:r w:rsidRPr="00193A03">
                              <w:t>GerAmi</w:t>
                            </w:r>
                            <w:proofErr w:type="spellEnd"/>
                            <w:r w:rsidRPr="00193A03">
                              <w:t>: Improving healthcare delivery in geriatric residences. Intelligent Systems, IEEE, 23(2), 19-25.</w:t>
                            </w:r>
                          </w:p>
                          <w:p w14:paraId="14157AD1" w14:textId="721B5605" w:rsidR="0095745E" w:rsidRDefault="0095745E" w:rsidP="00C65745">
                            <w:pPr>
                              <w:pStyle w:val="Prrafodelista"/>
                              <w:numPr>
                                <w:ilvl w:val="0"/>
                                <w:numId w:val="2"/>
                              </w:numPr>
                              <w:spacing w:after="0" w:line="240" w:lineRule="auto"/>
                            </w:pPr>
                            <w:r w:rsidRPr="0001087F">
                              <w:rPr>
                                <w:lang w:val="es-ES"/>
                              </w:rPr>
                              <w:t xml:space="preserve">Corchado, J. M., Bajo, J., De Paz, Y., &amp; Tapia, D. I. (2008). </w:t>
                            </w:r>
                            <w:r w:rsidRPr="00193A03">
                              <w:t xml:space="preserve">Intelligent environment for monitoring Alzheimer patients, agent technology for health care. Decision Support Systems, 44(2), </w:t>
                            </w:r>
                            <w:proofErr w:type="gramStart"/>
                            <w:r w:rsidRPr="00193A03">
                              <w:t>382</w:t>
                            </w:r>
                            <w:proofErr w:type="gramEnd"/>
                            <w:r w:rsidRPr="00193A03">
                              <w:t>-396.</w:t>
                            </w:r>
                          </w:p>
                          <w:p w14:paraId="683C0640" w14:textId="6B5D8690" w:rsidR="0095745E" w:rsidRDefault="0095745E" w:rsidP="00C65745">
                            <w:pPr>
                              <w:pStyle w:val="Prrafodelista"/>
                              <w:numPr>
                                <w:ilvl w:val="0"/>
                                <w:numId w:val="2"/>
                              </w:numPr>
                              <w:spacing w:after="0" w:line="240" w:lineRule="auto"/>
                            </w:pPr>
                            <w:r w:rsidRPr="0001087F">
                              <w:rPr>
                                <w:lang w:val="es-ES"/>
                              </w:rPr>
                              <w:t xml:space="preserve">Rodríguez, S., De Paz, Y., Bajo, J., &amp; Corchado, J. M. (2011). </w:t>
                            </w:r>
                            <w:r w:rsidRPr="00193A03">
                              <w:t xml:space="preserve">Social-based planning model for </w:t>
                            </w:r>
                            <w:proofErr w:type="spellStart"/>
                            <w:r w:rsidRPr="00193A03">
                              <w:t>multiagent</w:t>
                            </w:r>
                            <w:proofErr w:type="spellEnd"/>
                            <w:r w:rsidRPr="00193A03">
                              <w:t xml:space="preserve"> systems. Expert Systems with Applications, 38(10), 13005-13023.</w:t>
                            </w:r>
                          </w:p>
                          <w:p w14:paraId="190B8985" w14:textId="77777777" w:rsidR="0095745E" w:rsidRDefault="0095745E" w:rsidP="00C65745">
                            <w:pPr>
                              <w:pStyle w:val="Prrafodelista"/>
                              <w:numPr>
                                <w:ilvl w:val="0"/>
                                <w:numId w:val="2"/>
                              </w:numPr>
                              <w:spacing w:after="0" w:line="240" w:lineRule="auto"/>
                            </w:pPr>
                            <w:proofErr w:type="spellStart"/>
                            <w:r w:rsidRPr="0001087F">
                              <w:rPr>
                                <w:lang w:val="es-ES"/>
                              </w:rPr>
                              <w:t>Roscia</w:t>
                            </w:r>
                            <w:proofErr w:type="spellEnd"/>
                            <w:r w:rsidRPr="0001087F">
                              <w:rPr>
                                <w:lang w:val="es-ES"/>
                              </w:rPr>
                              <w:t xml:space="preserve">, M., Longo, M., &amp; </w:t>
                            </w:r>
                            <w:proofErr w:type="spellStart"/>
                            <w:r w:rsidRPr="0001087F">
                              <w:rPr>
                                <w:lang w:val="es-ES"/>
                              </w:rPr>
                              <w:t>Lazaroiu</w:t>
                            </w:r>
                            <w:proofErr w:type="spellEnd"/>
                            <w:r w:rsidRPr="0001087F">
                              <w:rPr>
                                <w:lang w:val="es-ES"/>
                              </w:rPr>
                              <w:t xml:space="preserve">, G. C. (2013, </w:t>
                            </w:r>
                            <w:proofErr w:type="spellStart"/>
                            <w:r w:rsidRPr="0001087F">
                              <w:rPr>
                                <w:lang w:val="es-ES"/>
                              </w:rPr>
                              <w:t>October</w:t>
                            </w:r>
                            <w:proofErr w:type="spellEnd"/>
                            <w:r w:rsidRPr="0001087F">
                              <w:rPr>
                                <w:lang w:val="es-ES"/>
                              </w:rPr>
                              <w:t xml:space="preserve">). </w:t>
                            </w:r>
                            <w:r w:rsidRPr="00C65745">
                              <w:t>Smart city by multi-agent systems. In Renewable Energy Research and Applications (ICRERA), 2013 International Conference on (pp. 371-376). IEEE.</w:t>
                            </w:r>
                          </w:p>
                          <w:p w14:paraId="6AA760A5" w14:textId="77777777" w:rsidR="0095745E" w:rsidRDefault="0095745E" w:rsidP="00300034">
                            <w:pPr>
                              <w:spacing w:after="0" w:line="240" w:lineRule="auto"/>
                            </w:pPr>
                          </w:p>
                          <w:p w14:paraId="32339606" w14:textId="77777777" w:rsidR="0095745E" w:rsidRDefault="0095745E" w:rsidP="00300034">
                            <w:pPr>
                              <w:spacing w:after="0" w:line="240" w:lineRule="auto"/>
                            </w:pPr>
                          </w:p>
                          <w:p w14:paraId="000F363B" w14:textId="77777777" w:rsidR="0095745E" w:rsidRDefault="0095745E" w:rsidP="00300034">
                            <w:pPr>
                              <w:spacing w:after="0" w:line="240" w:lineRule="auto"/>
                            </w:pPr>
                          </w:p>
                          <w:p w14:paraId="62A024F0" w14:textId="77777777" w:rsidR="0095745E" w:rsidRDefault="0095745E" w:rsidP="00300034">
                            <w:pPr>
                              <w:spacing w:after="0" w:line="240" w:lineRule="auto"/>
                            </w:pPr>
                          </w:p>
                          <w:p w14:paraId="34B5EB2C" w14:textId="77777777" w:rsidR="0095745E" w:rsidRDefault="0095745E" w:rsidP="00300034">
                            <w:pPr>
                              <w:spacing w:after="0" w:line="240" w:lineRule="auto"/>
                            </w:pPr>
                          </w:p>
                          <w:p w14:paraId="420BD23F" w14:textId="77777777" w:rsidR="0095745E" w:rsidRDefault="0095745E" w:rsidP="00300034">
                            <w:pPr>
                              <w:spacing w:after="0" w:line="240" w:lineRule="auto"/>
                            </w:pPr>
                          </w:p>
                          <w:p w14:paraId="5A8D9DDE" w14:textId="77777777" w:rsidR="0095745E" w:rsidRDefault="0095745E" w:rsidP="00300034">
                            <w:pPr>
                              <w:spacing w:after="0" w:line="240" w:lineRule="auto"/>
                            </w:pPr>
                          </w:p>
                          <w:p w14:paraId="05EE2578" w14:textId="77777777" w:rsidR="0095745E" w:rsidRDefault="0095745E" w:rsidP="00300034">
                            <w:pPr>
                              <w:spacing w:after="0" w:line="240" w:lineRule="auto"/>
                            </w:pPr>
                          </w:p>
                          <w:p w14:paraId="1C201B94" w14:textId="77777777" w:rsidR="0095745E" w:rsidRDefault="0095745E" w:rsidP="00300034">
                            <w:pPr>
                              <w:spacing w:after="0" w:line="240" w:lineRule="auto"/>
                            </w:pPr>
                          </w:p>
                          <w:p w14:paraId="16CEABF9" w14:textId="77777777" w:rsidR="0095745E" w:rsidRDefault="0095745E" w:rsidP="00300034">
                            <w:pPr>
                              <w:spacing w:after="0" w:line="240" w:lineRule="auto"/>
                            </w:pPr>
                          </w:p>
                          <w:p w14:paraId="11A83392" w14:textId="77777777" w:rsidR="0095745E" w:rsidRDefault="0095745E" w:rsidP="00300034">
                            <w:pPr>
                              <w:spacing w:after="0" w:line="240" w:lineRule="auto"/>
                            </w:pPr>
                          </w:p>
                          <w:p w14:paraId="7CCF1FC8" w14:textId="77777777" w:rsidR="0095745E" w:rsidRDefault="0095745E" w:rsidP="00300034">
                            <w:pPr>
                              <w:spacing w:after="0" w:line="240" w:lineRule="auto"/>
                            </w:pPr>
                          </w:p>
                          <w:p w14:paraId="31034141" w14:textId="77777777" w:rsidR="0095745E" w:rsidRDefault="0095745E" w:rsidP="00300034">
                            <w:pPr>
                              <w:spacing w:after="0" w:line="240" w:lineRule="auto"/>
                            </w:pPr>
                          </w:p>
                          <w:p w14:paraId="64EB2F5B" w14:textId="77777777" w:rsidR="0095745E" w:rsidRDefault="0095745E" w:rsidP="00300034">
                            <w:pPr>
                              <w:spacing w:after="0" w:line="240" w:lineRule="auto"/>
                            </w:pPr>
                          </w:p>
                          <w:p w14:paraId="2D84A09C" w14:textId="77777777" w:rsidR="0095745E" w:rsidRDefault="0095745E" w:rsidP="00300034">
                            <w:pPr>
                              <w:spacing w:after="0" w:line="240" w:lineRule="auto"/>
                            </w:pPr>
                          </w:p>
                          <w:p w14:paraId="54123F63" w14:textId="77777777" w:rsidR="0095745E" w:rsidRDefault="0095745E" w:rsidP="00300034">
                            <w:pPr>
                              <w:spacing w:after="0" w:line="240" w:lineRule="auto"/>
                            </w:pPr>
                          </w:p>
                          <w:p w14:paraId="5B169414" w14:textId="77777777" w:rsidR="0095745E" w:rsidRDefault="0095745E" w:rsidP="00300034">
                            <w:pPr>
                              <w:spacing w:after="0" w:line="240" w:lineRule="auto"/>
                            </w:pPr>
                          </w:p>
                          <w:p w14:paraId="0C3B9850" w14:textId="77777777" w:rsidR="0095745E" w:rsidRDefault="0095745E" w:rsidP="00300034">
                            <w:pPr>
                              <w:spacing w:after="0" w:line="240" w:lineRule="auto"/>
                            </w:pPr>
                          </w:p>
                          <w:p w14:paraId="654EEEC1" w14:textId="77777777" w:rsidR="0095745E" w:rsidRDefault="0095745E" w:rsidP="00300034">
                            <w:pPr>
                              <w:spacing w:after="0" w:line="240" w:lineRule="auto"/>
                            </w:pPr>
                          </w:p>
                          <w:p w14:paraId="202A5D13" w14:textId="77777777" w:rsidR="0095745E" w:rsidRDefault="0095745E" w:rsidP="00300034">
                            <w:pPr>
                              <w:spacing w:after="0" w:line="240" w:lineRule="auto"/>
                            </w:pPr>
                          </w:p>
                          <w:p w14:paraId="14415827" w14:textId="77777777" w:rsidR="0095745E" w:rsidRDefault="0095745E" w:rsidP="00300034">
                            <w:pPr>
                              <w:spacing w:after="0" w:line="240" w:lineRule="auto"/>
                            </w:pPr>
                          </w:p>
                          <w:p w14:paraId="29DF9720" w14:textId="77777777" w:rsidR="0095745E" w:rsidRDefault="0095745E" w:rsidP="00300034">
                            <w:pPr>
                              <w:spacing w:after="0" w:line="240" w:lineRule="auto"/>
                            </w:pPr>
                          </w:p>
                          <w:p w14:paraId="01B580FE" w14:textId="77777777" w:rsidR="0095745E" w:rsidRDefault="0095745E" w:rsidP="00300034">
                            <w:pPr>
                              <w:spacing w:after="0" w:line="240" w:lineRule="auto"/>
                            </w:pPr>
                          </w:p>
                          <w:p w14:paraId="2B224600" w14:textId="77777777" w:rsidR="0095745E" w:rsidRDefault="0095745E" w:rsidP="00300034">
                            <w:pPr>
                              <w:spacing w:after="0" w:line="240" w:lineRule="auto"/>
                            </w:pPr>
                          </w:p>
                          <w:p w14:paraId="5CE42A8B" w14:textId="77777777" w:rsidR="0095745E" w:rsidRDefault="0095745E" w:rsidP="00300034">
                            <w:pPr>
                              <w:spacing w:after="0" w:line="240" w:lineRule="auto"/>
                            </w:pPr>
                          </w:p>
                          <w:p w14:paraId="3840FE59" w14:textId="77777777" w:rsidR="0095745E" w:rsidRDefault="0095745E" w:rsidP="00300034">
                            <w:pPr>
                              <w:spacing w:after="0" w:line="240" w:lineRule="auto"/>
                            </w:pPr>
                          </w:p>
                          <w:p w14:paraId="306A6CBB" w14:textId="77777777" w:rsidR="0095745E" w:rsidRDefault="0095745E" w:rsidP="00300034">
                            <w:pPr>
                              <w:spacing w:after="0" w:line="240" w:lineRule="auto"/>
                            </w:pPr>
                          </w:p>
                          <w:p w14:paraId="7DDA17F3" w14:textId="77777777" w:rsidR="0095745E" w:rsidRDefault="0095745E" w:rsidP="00300034">
                            <w:pPr>
                              <w:spacing w:after="0" w:line="240" w:lineRule="auto"/>
                            </w:pPr>
                          </w:p>
                          <w:p w14:paraId="32D5B333" w14:textId="77777777" w:rsidR="0095745E" w:rsidRDefault="0095745E" w:rsidP="00300034">
                            <w:pPr>
                              <w:spacing w:after="0" w:line="240" w:lineRule="auto"/>
                            </w:pPr>
                          </w:p>
                          <w:p w14:paraId="4B4870FC" w14:textId="77777777" w:rsidR="0095745E" w:rsidRDefault="0095745E" w:rsidP="00300034">
                            <w:pPr>
                              <w:spacing w:after="0" w:line="240" w:lineRule="auto"/>
                            </w:pPr>
                          </w:p>
                          <w:p w14:paraId="35235BFF" w14:textId="77777777" w:rsidR="0095745E" w:rsidRDefault="0095745E" w:rsidP="00300034">
                            <w:pPr>
                              <w:spacing w:after="0" w:line="240" w:lineRule="auto"/>
                            </w:pPr>
                          </w:p>
                          <w:p w14:paraId="288D276B" w14:textId="77777777" w:rsidR="0095745E" w:rsidRDefault="0095745E" w:rsidP="00300034">
                            <w:pPr>
                              <w:spacing w:after="0" w:line="240" w:lineRule="auto"/>
                            </w:pPr>
                          </w:p>
                          <w:p w14:paraId="4A2E0F49" w14:textId="77777777" w:rsidR="0095745E" w:rsidRDefault="0095745E" w:rsidP="00300034">
                            <w:pPr>
                              <w:spacing w:after="0" w:line="240" w:lineRule="auto"/>
                            </w:pPr>
                          </w:p>
                          <w:p w14:paraId="640D2E12" w14:textId="77777777" w:rsidR="0095745E" w:rsidRDefault="0095745E" w:rsidP="00300034">
                            <w:pPr>
                              <w:spacing w:after="0" w:line="240" w:lineRule="auto"/>
                            </w:pPr>
                          </w:p>
                          <w:p w14:paraId="68AD5E79" w14:textId="77777777" w:rsidR="0095745E" w:rsidRDefault="0095745E" w:rsidP="00300034">
                            <w:pPr>
                              <w:spacing w:after="0" w:line="240" w:lineRule="auto"/>
                            </w:pPr>
                          </w:p>
                          <w:p w14:paraId="5E0E4469" w14:textId="77777777" w:rsidR="0095745E" w:rsidRDefault="0095745E" w:rsidP="00300034">
                            <w:pPr>
                              <w:spacing w:after="0" w:line="240" w:lineRule="auto"/>
                            </w:pPr>
                          </w:p>
                          <w:p w14:paraId="64636508" w14:textId="77777777" w:rsidR="0095745E" w:rsidRDefault="0095745E" w:rsidP="00300034">
                            <w:pPr>
                              <w:spacing w:after="0" w:line="240" w:lineRule="auto"/>
                            </w:pPr>
                          </w:p>
                          <w:p w14:paraId="5427CB88" w14:textId="77777777" w:rsidR="0095745E" w:rsidRDefault="0095745E" w:rsidP="00300034">
                            <w:pPr>
                              <w:spacing w:after="0" w:line="240" w:lineRule="auto"/>
                            </w:pPr>
                          </w:p>
                          <w:p w14:paraId="15B80244" w14:textId="77777777" w:rsidR="0095745E" w:rsidRDefault="0095745E" w:rsidP="00300034">
                            <w:pPr>
                              <w:spacing w:after="0" w:line="240" w:lineRule="auto"/>
                            </w:pPr>
                          </w:p>
                          <w:p w14:paraId="4F3BA6B8" w14:textId="77777777" w:rsidR="0095745E" w:rsidRDefault="0095745E" w:rsidP="00300034">
                            <w:pPr>
                              <w:spacing w:after="0" w:line="240" w:lineRule="auto"/>
                            </w:pPr>
                          </w:p>
                          <w:p w14:paraId="3E77CDA4" w14:textId="77777777" w:rsidR="0095745E" w:rsidRDefault="0095745E" w:rsidP="00300034">
                            <w:pPr>
                              <w:spacing w:after="0" w:line="240" w:lineRule="auto"/>
                            </w:pPr>
                          </w:p>
                          <w:p w14:paraId="1518DC88" w14:textId="77777777" w:rsidR="0095745E" w:rsidRDefault="0095745E" w:rsidP="00300034">
                            <w:pPr>
                              <w:spacing w:after="0" w:line="240" w:lineRule="auto"/>
                            </w:pPr>
                          </w:p>
                          <w:p w14:paraId="75D0F99C" w14:textId="77777777" w:rsidR="0095745E" w:rsidRDefault="0095745E" w:rsidP="00300034">
                            <w:pPr>
                              <w:spacing w:after="0" w:line="240" w:lineRule="auto"/>
                            </w:pPr>
                          </w:p>
                          <w:p w14:paraId="6D04DC51" w14:textId="77777777" w:rsidR="0095745E" w:rsidRDefault="0095745E" w:rsidP="00300034">
                            <w:pPr>
                              <w:spacing w:after="0" w:line="240" w:lineRule="auto"/>
                            </w:pPr>
                          </w:p>
                          <w:p w14:paraId="6E84F8FF" w14:textId="77777777" w:rsidR="0095745E" w:rsidRDefault="0095745E" w:rsidP="00300034">
                            <w:pPr>
                              <w:spacing w:after="0" w:line="240" w:lineRule="auto"/>
                            </w:pPr>
                          </w:p>
                          <w:p w14:paraId="7E514C4A" w14:textId="77777777" w:rsidR="0095745E" w:rsidRDefault="0095745E" w:rsidP="00300034">
                            <w:pPr>
                              <w:spacing w:after="0" w:line="240" w:lineRule="auto"/>
                            </w:pPr>
                          </w:p>
                          <w:p w14:paraId="0FE8A441" w14:textId="77777777" w:rsidR="0095745E" w:rsidRDefault="0095745E" w:rsidP="00300034">
                            <w:pPr>
                              <w:spacing w:after="0" w:line="240" w:lineRule="auto"/>
                            </w:pPr>
                          </w:p>
                          <w:p w14:paraId="6AF1FE58" w14:textId="77777777" w:rsidR="0095745E" w:rsidRDefault="0095745E" w:rsidP="0030003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CBC048" id="_x0000_s1031" type="#_x0000_t202" style="position:absolute;left:0;text-align:left;margin-left:-1.9pt;margin-top:7.35pt;width:501.8pt;height:7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">
                <v:textbox>
                  <w:txbxContent>
                    <w:p w14:paraId="25DFE2C6" w14:textId="77777777" w:rsidR="00B85970" w:rsidRDefault="00B85970" w:rsidP="00300034">
                      <w:pPr>
                        <w:spacing w:after="0" w:line="240" w:lineRule="auto"/>
                      </w:pPr>
                    </w:p>
                    <w:p w14:paraId="2136EF49" w14:textId="6A6FF0B5" w:rsidR="00BB57FF" w:rsidRDefault="00BB57FF" w:rsidP="00C65745">
                      <w:pPr>
                        <w:pStyle w:val="Prrafodelista"/>
                        <w:numPr>
                          <w:ilvl w:val="0"/>
                          <w:numId w:val="2"/>
                        </w:numPr>
                        <w:spacing w:after="0" w:line="240" w:lineRule="auto"/>
                      </w:pPr>
                      <w:r w:rsidRPr="0001087F">
                        <w:rPr>
                          <w:lang w:val="es-ES"/>
                        </w:rPr>
                        <w:t xml:space="preserve">Grupo de investigación BISITE (2015). Fecha de consulta: 1 de junio de 2015. </w:t>
                      </w:r>
                      <w:r w:rsidRPr="00BB57FF">
                        <w:t>Disponible en la URL: http://bisite.usal.es</w:t>
                      </w:r>
                    </w:p>
                    <w:p w14:paraId="34408B94" w14:textId="0B11670C" w:rsidR="00F65655" w:rsidRDefault="00F65655" w:rsidP="00C65745">
                      <w:pPr>
                        <w:pStyle w:val="Prrafodelista"/>
                        <w:numPr>
                          <w:ilvl w:val="0"/>
                          <w:numId w:val="2"/>
                        </w:numPr>
                        <w:spacing w:after="0" w:line="240" w:lineRule="auto"/>
                      </w:pPr>
                      <w:r w:rsidRPr="0001087F">
                        <w:rPr>
                          <w:lang w:val="es-ES"/>
                        </w:rPr>
                        <w:t xml:space="preserve">Rodríguez, S., De Paz, Y., Bajo, J., &amp; Corchado, J. M. (2011). </w:t>
                      </w:r>
                      <w:r w:rsidRPr="00F65655">
                        <w:t>Social-based planning model for multiagent systems. Expert Systems with Applications, 38(10), 13005-13023.</w:t>
                      </w:r>
                    </w:p>
                    <w:p w14:paraId="725C1870" w14:textId="0D87214F" w:rsidR="00193A03" w:rsidRDefault="00193A03" w:rsidP="00C65745">
                      <w:pPr>
                        <w:pStyle w:val="Prrafodelista"/>
                        <w:numPr>
                          <w:ilvl w:val="0"/>
                          <w:numId w:val="2"/>
                        </w:numPr>
                        <w:spacing w:after="0" w:line="240" w:lineRule="auto"/>
                      </w:pPr>
                      <w:r w:rsidRPr="0001087F">
                        <w:rPr>
                          <w:lang w:val="es-ES"/>
                        </w:rPr>
                        <w:t xml:space="preserve">Corchado, J. M., Bajo, J., &amp; Abraham, A. (2008). </w:t>
                      </w:r>
                      <w:r w:rsidRPr="00193A03">
                        <w:t>GerAmi: Improving healthcare delivery in geriatric residences. Intelligent Systems, IEEE, 23(2), 19-25.</w:t>
                      </w:r>
                    </w:p>
                    <w:p w14:paraId="14157AD1" w14:textId="721B5605" w:rsidR="00193A03" w:rsidRDefault="00193A03" w:rsidP="00C65745">
                      <w:pPr>
                        <w:pStyle w:val="Prrafodelista"/>
                        <w:numPr>
                          <w:ilvl w:val="0"/>
                          <w:numId w:val="2"/>
                        </w:numPr>
                        <w:spacing w:after="0" w:line="240" w:lineRule="auto"/>
                      </w:pPr>
                      <w:r w:rsidRPr="0001087F">
                        <w:rPr>
                          <w:lang w:val="es-ES"/>
                        </w:rPr>
                        <w:t xml:space="preserve">Corchado, J. M., Bajo, J., De Paz, Y., &amp; Tapia, D. I. (2008). </w:t>
                      </w:r>
                      <w:r w:rsidRPr="00193A03">
                        <w:t>Intelligent environment for monitoring Alzheimer patients, agent technology for health care. Decision Support Systems, 44(2), 382-396.</w:t>
                      </w:r>
                    </w:p>
                    <w:p w14:paraId="683C0640" w14:textId="6B5D8690" w:rsidR="00193A03" w:rsidRDefault="00193A03" w:rsidP="00C65745">
                      <w:pPr>
                        <w:pStyle w:val="Prrafodelista"/>
                        <w:numPr>
                          <w:ilvl w:val="0"/>
                          <w:numId w:val="2"/>
                        </w:numPr>
                        <w:spacing w:after="0" w:line="240" w:lineRule="auto"/>
                      </w:pPr>
                      <w:r w:rsidRPr="0001087F">
                        <w:rPr>
                          <w:lang w:val="es-ES"/>
                        </w:rPr>
                        <w:t xml:space="preserve">Rodríguez, S., De Paz, Y., Bajo, J., &amp; Corchado, J. M. (2011). </w:t>
                      </w:r>
                      <w:r w:rsidRPr="00193A03">
                        <w:t>Social-based planning model for multiagent systems. Expert Systems with Applications, 38(10), 13005-13023.</w:t>
                      </w:r>
                    </w:p>
                    <w:p w14:paraId="190B8985" w14:textId="77777777" w:rsidR="00B85970" w:rsidRDefault="00B85970" w:rsidP="00C65745">
                      <w:pPr>
                        <w:pStyle w:val="Prrafodelista"/>
                        <w:numPr>
                          <w:ilvl w:val="0"/>
                          <w:numId w:val="2"/>
                        </w:numPr>
                        <w:spacing w:after="0" w:line="240" w:lineRule="auto"/>
                      </w:pPr>
                      <w:r w:rsidRPr="0001087F">
                        <w:rPr>
                          <w:lang w:val="es-ES"/>
                        </w:rPr>
                        <w:t xml:space="preserve">Roscia, M., Longo, M., &amp; Lazaroiu, G. C. (2013, October). </w:t>
                      </w:r>
                      <w:r w:rsidRPr="00C65745">
                        <w:t>Smart city by multi-agent systems. In Renewable Energy Research and Applications (ICRERA), 2013 International Conference on (pp. 371-376). IEEE.</w:t>
                      </w:r>
                    </w:p>
                    <w:p w14:paraId="6AA760A5" w14:textId="77777777" w:rsidR="00B85970" w:rsidRDefault="00B85970" w:rsidP="00300034">
                      <w:pPr>
                        <w:spacing w:after="0" w:line="240" w:lineRule="auto"/>
                      </w:pPr>
                    </w:p>
                    <w:p w14:paraId="32339606" w14:textId="77777777" w:rsidR="00B85970" w:rsidRDefault="00B85970" w:rsidP="00300034">
                      <w:pPr>
                        <w:spacing w:after="0" w:line="240" w:lineRule="auto"/>
                      </w:pPr>
                    </w:p>
                    <w:p w14:paraId="000F363B" w14:textId="77777777" w:rsidR="00B85970" w:rsidRDefault="00B85970" w:rsidP="00300034">
                      <w:pPr>
                        <w:spacing w:after="0" w:line="240" w:lineRule="auto"/>
                      </w:pPr>
                    </w:p>
                    <w:p w14:paraId="62A024F0" w14:textId="77777777" w:rsidR="00B85970" w:rsidRDefault="00B85970" w:rsidP="00300034">
                      <w:pPr>
                        <w:spacing w:after="0" w:line="240" w:lineRule="auto"/>
                      </w:pPr>
                    </w:p>
                    <w:p w14:paraId="34B5EB2C" w14:textId="77777777" w:rsidR="00B85970" w:rsidRDefault="00B85970" w:rsidP="00300034">
                      <w:pPr>
                        <w:spacing w:after="0" w:line="240" w:lineRule="auto"/>
                      </w:pPr>
                    </w:p>
                    <w:p w14:paraId="420BD23F" w14:textId="77777777" w:rsidR="00B85970" w:rsidRDefault="00B85970" w:rsidP="00300034">
                      <w:pPr>
                        <w:spacing w:after="0" w:line="240" w:lineRule="auto"/>
                      </w:pPr>
                    </w:p>
                    <w:p w14:paraId="5A8D9DDE" w14:textId="77777777" w:rsidR="00B85970" w:rsidRDefault="00B85970" w:rsidP="00300034">
                      <w:pPr>
                        <w:spacing w:after="0" w:line="240" w:lineRule="auto"/>
                      </w:pPr>
                    </w:p>
                    <w:p w14:paraId="05EE2578" w14:textId="77777777" w:rsidR="00B85970" w:rsidRDefault="00B85970" w:rsidP="00300034">
                      <w:pPr>
                        <w:spacing w:after="0" w:line="240" w:lineRule="auto"/>
                      </w:pPr>
                    </w:p>
                    <w:p w14:paraId="1C201B94" w14:textId="77777777" w:rsidR="00B85970" w:rsidRDefault="00B85970" w:rsidP="00300034">
                      <w:pPr>
                        <w:spacing w:after="0" w:line="240" w:lineRule="auto"/>
                      </w:pPr>
                    </w:p>
                    <w:p w14:paraId="16CEABF9" w14:textId="77777777" w:rsidR="00B85970" w:rsidRDefault="00B85970" w:rsidP="00300034">
                      <w:pPr>
                        <w:spacing w:after="0" w:line="240" w:lineRule="auto"/>
                      </w:pPr>
                    </w:p>
                    <w:p w14:paraId="11A83392" w14:textId="77777777" w:rsidR="00B85970" w:rsidRDefault="00B85970" w:rsidP="00300034">
                      <w:pPr>
                        <w:spacing w:after="0" w:line="240" w:lineRule="auto"/>
                      </w:pPr>
                    </w:p>
                    <w:p w14:paraId="7CCF1FC8" w14:textId="77777777" w:rsidR="00B85970" w:rsidRDefault="00B85970" w:rsidP="00300034">
                      <w:pPr>
                        <w:spacing w:after="0" w:line="240" w:lineRule="auto"/>
                      </w:pPr>
                    </w:p>
                    <w:p w14:paraId="31034141" w14:textId="77777777" w:rsidR="00B85970" w:rsidRDefault="00B85970" w:rsidP="00300034">
                      <w:pPr>
                        <w:spacing w:after="0" w:line="240" w:lineRule="auto"/>
                      </w:pPr>
                    </w:p>
                    <w:p w14:paraId="64EB2F5B" w14:textId="77777777" w:rsidR="00B85970" w:rsidRDefault="00B85970" w:rsidP="00300034">
                      <w:pPr>
                        <w:spacing w:after="0" w:line="240" w:lineRule="auto"/>
                      </w:pPr>
                    </w:p>
                    <w:p w14:paraId="2D84A09C" w14:textId="77777777" w:rsidR="00B85970" w:rsidRDefault="00B85970" w:rsidP="00300034">
                      <w:pPr>
                        <w:spacing w:after="0" w:line="240" w:lineRule="auto"/>
                      </w:pPr>
                    </w:p>
                    <w:p w14:paraId="54123F63" w14:textId="77777777" w:rsidR="00B85970" w:rsidRDefault="00B85970" w:rsidP="00300034">
                      <w:pPr>
                        <w:spacing w:after="0" w:line="240" w:lineRule="auto"/>
                      </w:pPr>
                    </w:p>
                    <w:p w14:paraId="5B169414" w14:textId="77777777" w:rsidR="00B85970" w:rsidRDefault="00B85970" w:rsidP="00300034">
                      <w:pPr>
                        <w:spacing w:after="0" w:line="240" w:lineRule="auto"/>
                      </w:pPr>
                    </w:p>
                    <w:p w14:paraId="0C3B9850" w14:textId="77777777" w:rsidR="00B85970" w:rsidRDefault="00B85970" w:rsidP="00300034">
                      <w:pPr>
                        <w:spacing w:after="0" w:line="240" w:lineRule="auto"/>
                      </w:pPr>
                    </w:p>
                    <w:p w14:paraId="654EEEC1" w14:textId="77777777" w:rsidR="00B85970" w:rsidRDefault="00B85970" w:rsidP="00300034">
                      <w:pPr>
                        <w:spacing w:after="0" w:line="240" w:lineRule="auto"/>
                      </w:pPr>
                    </w:p>
                    <w:p w14:paraId="202A5D13" w14:textId="77777777" w:rsidR="00B85970" w:rsidRDefault="00B85970" w:rsidP="00300034">
                      <w:pPr>
                        <w:spacing w:after="0" w:line="240" w:lineRule="auto"/>
                      </w:pPr>
                    </w:p>
                    <w:p w14:paraId="14415827" w14:textId="77777777" w:rsidR="00B85970" w:rsidRDefault="00B85970" w:rsidP="00300034">
                      <w:pPr>
                        <w:spacing w:after="0" w:line="240" w:lineRule="auto"/>
                      </w:pPr>
                    </w:p>
                    <w:p w14:paraId="29DF9720" w14:textId="77777777" w:rsidR="00B85970" w:rsidRDefault="00B85970" w:rsidP="00300034">
                      <w:pPr>
                        <w:spacing w:after="0" w:line="240" w:lineRule="auto"/>
                      </w:pPr>
                    </w:p>
                    <w:p w14:paraId="01B580FE" w14:textId="77777777" w:rsidR="00B85970" w:rsidRDefault="00B85970" w:rsidP="00300034">
                      <w:pPr>
                        <w:spacing w:after="0" w:line="240" w:lineRule="auto"/>
                      </w:pPr>
                    </w:p>
                    <w:p w14:paraId="2B224600" w14:textId="77777777" w:rsidR="00B85970" w:rsidRDefault="00B85970" w:rsidP="00300034">
                      <w:pPr>
                        <w:spacing w:after="0" w:line="240" w:lineRule="auto"/>
                      </w:pPr>
                    </w:p>
                    <w:p w14:paraId="5CE42A8B" w14:textId="77777777" w:rsidR="00B85970" w:rsidRDefault="00B85970" w:rsidP="00300034">
                      <w:pPr>
                        <w:spacing w:after="0" w:line="240" w:lineRule="auto"/>
                      </w:pPr>
                    </w:p>
                    <w:p w14:paraId="3840FE59" w14:textId="77777777" w:rsidR="00B85970" w:rsidRDefault="00B85970" w:rsidP="00300034">
                      <w:pPr>
                        <w:spacing w:after="0" w:line="240" w:lineRule="auto"/>
                      </w:pPr>
                    </w:p>
                    <w:p w14:paraId="306A6CBB" w14:textId="77777777" w:rsidR="00B85970" w:rsidRDefault="00B85970" w:rsidP="00300034">
                      <w:pPr>
                        <w:spacing w:after="0" w:line="240" w:lineRule="auto"/>
                      </w:pPr>
                    </w:p>
                    <w:p w14:paraId="7DDA17F3" w14:textId="77777777" w:rsidR="00B85970" w:rsidRDefault="00B85970" w:rsidP="00300034">
                      <w:pPr>
                        <w:spacing w:after="0" w:line="240" w:lineRule="auto"/>
                      </w:pPr>
                    </w:p>
                    <w:p w14:paraId="32D5B333" w14:textId="77777777" w:rsidR="00B85970" w:rsidRDefault="00B85970" w:rsidP="00300034">
                      <w:pPr>
                        <w:spacing w:after="0" w:line="240" w:lineRule="auto"/>
                      </w:pPr>
                    </w:p>
                    <w:p w14:paraId="4B4870FC" w14:textId="77777777" w:rsidR="00B85970" w:rsidRDefault="00B85970" w:rsidP="00300034">
                      <w:pPr>
                        <w:spacing w:after="0" w:line="240" w:lineRule="auto"/>
                      </w:pPr>
                    </w:p>
                    <w:p w14:paraId="35235BFF" w14:textId="77777777" w:rsidR="00B85970" w:rsidRDefault="00B85970" w:rsidP="00300034">
                      <w:pPr>
                        <w:spacing w:after="0" w:line="240" w:lineRule="auto"/>
                      </w:pPr>
                    </w:p>
                    <w:p w14:paraId="288D276B" w14:textId="77777777" w:rsidR="00B85970" w:rsidRDefault="00B85970" w:rsidP="00300034">
                      <w:pPr>
                        <w:spacing w:after="0" w:line="240" w:lineRule="auto"/>
                      </w:pPr>
                    </w:p>
                    <w:p w14:paraId="4A2E0F49" w14:textId="77777777" w:rsidR="00B85970" w:rsidRDefault="00B85970" w:rsidP="00300034">
                      <w:pPr>
                        <w:spacing w:after="0" w:line="240" w:lineRule="auto"/>
                      </w:pPr>
                    </w:p>
                    <w:p w14:paraId="640D2E12" w14:textId="77777777" w:rsidR="00B85970" w:rsidRDefault="00B85970" w:rsidP="00300034">
                      <w:pPr>
                        <w:spacing w:after="0" w:line="240" w:lineRule="auto"/>
                      </w:pPr>
                    </w:p>
                    <w:p w14:paraId="68AD5E79" w14:textId="77777777" w:rsidR="00B85970" w:rsidRDefault="00B85970" w:rsidP="00300034">
                      <w:pPr>
                        <w:spacing w:after="0" w:line="240" w:lineRule="auto"/>
                      </w:pPr>
                    </w:p>
                    <w:p w14:paraId="5E0E4469" w14:textId="77777777" w:rsidR="00B85970" w:rsidRDefault="00B85970" w:rsidP="00300034">
                      <w:pPr>
                        <w:spacing w:after="0" w:line="240" w:lineRule="auto"/>
                      </w:pPr>
                    </w:p>
                    <w:p w14:paraId="64636508" w14:textId="77777777" w:rsidR="00B85970" w:rsidRDefault="00B85970" w:rsidP="00300034">
                      <w:pPr>
                        <w:spacing w:after="0" w:line="240" w:lineRule="auto"/>
                      </w:pPr>
                    </w:p>
                    <w:p w14:paraId="5427CB88" w14:textId="77777777" w:rsidR="00B85970" w:rsidRDefault="00B85970" w:rsidP="00300034">
                      <w:pPr>
                        <w:spacing w:after="0" w:line="240" w:lineRule="auto"/>
                      </w:pPr>
                    </w:p>
                    <w:p w14:paraId="15B80244" w14:textId="77777777" w:rsidR="00B85970" w:rsidRDefault="00B85970" w:rsidP="00300034">
                      <w:pPr>
                        <w:spacing w:after="0" w:line="240" w:lineRule="auto"/>
                      </w:pPr>
                    </w:p>
                    <w:p w14:paraId="4F3BA6B8" w14:textId="77777777" w:rsidR="00B85970" w:rsidRDefault="00B85970" w:rsidP="00300034">
                      <w:pPr>
                        <w:spacing w:after="0" w:line="240" w:lineRule="auto"/>
                      </w:pPr>
                    </w:p>
                    <w:p w14:paraId="3E77CDA4" w14:textId="77777777" w:rsidR="00B85970" w:rsidRDefault="00B85970" w:rsidP="00300034">
                      <w:pPr>
                        <w:spacing w:after="0" w:line="240" w:lineRule="auto"/>
                      </w:pPr>
                    </w:p>
                    <w:p w14:paraId="1518DC88" w14:textId="77777777" w:rsidR="00B85970" w:rsidRDefault="00B85970" w:rsidP="00300034">
                      <w:pPr>
                        <w:spacing w:after="0" w:line="240" w:lineRule="auto"/>
                      </w:pPr>
                    </w:p>
                    <w:p w14:paraId="75D0F99C" w14:textId="77777777" w:rsidR="00B85970" w:rsidRDefault="00B85970" w:rsidP="00300034">
                      <w:pPr>
                        <w:spacing w:after="0" w:line="240" w:lineRule="auto"/>
                      </w:pPr>
                    </w:p>
                    <w:p w14:paraId="6D04DC51" w14:textId="77777777" w:rsidR="00B85970" w:rsidRDefault="00B85970" w:rsidP="00300034">
                      <w:pPr>
                        <w:spacing w:after="0" w:line="240" w:lineRule="auto"/>
                      </w:pPr>
                    </w:p>
                    <w:p w14:paraId="6E84F8FF" w14:textId="77777777" w:rsidR="00B85970" w:rsidRDefault="00B85970" w:rsidP="00300034">
                      <w:pPr>
                        <w:spacing w:after="0" w:line="240" w:lineRule="auto"/>
                      </w:pPr>
                    </w:p>
                    <w:p w14:paraId="7E514C4A" w14:textId="77777777" w:rsidR="00B85970" w:rsidRDefault="00B85970" w:rsidP="00300034">
                      <w:pPr>
                        <w:spacing w:after="0" w:line="240" w:lineRule="auto"/>
                      </w:pPr>
                    </w:p>
                    <w:p w14:paraId="0FE8A441" w14:textId="77777777" w:rsidR="00B85970" w:rsidRDefault="00B85970" w:rsidP="00300034">
                      <w:pPr>
                        <w:spacing w:after="0" w:line="240" w:lineRule="auto"/>
                      </w:pPr>
                    </w:p>
                    <w:p w14:paraId="6AF1FE58" w14:textId="77777777" w:rsidR="00B85970" w:rsidRDefault="00B85970" w:rsidP="00300034">
                      <w:pPr>
                        <w:spacing w:after="0" w:line="240" w:lineRule="auto"/>
                      </w:pPr>
                    </w:p>
                  </w:txbxContent>
                </v:textbox>
              </v:shape>
            </w:pict>
          </mc:Fallback>
        </mc:AlternateContent>
      </w:r>
    </w:p>
    <w:sectPr w:rsidR="00300034" w:rsidRPr="00300034" w:rsidSect="00B457B5">
      <w:footerReference w:type="default" r:id="rId9"/>
      <w:pgSz w:w="11906" w:h="16838"/>
      <w:pgMar w:top="568" w:right="849" w:bottom="284" w:left="993" w:header="708" w:footer="21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39D4A" w14:textId="77777777" w:rsidR="0095745E" w:rsidRDefault="0095745E" w:rsidP="000B7515">
      <w:pPr>
        <w:spacing w:after="0" w:line="240" w:lineRule="auto"/>
      </w:pPr>
      <w:r>
        <w:separator/>
      </w:r>
    </w:p>
  </w:endnote>
  <w:endnote w:type="continuationSeparator" w:id="0">
    <w:p w14:paraId="733833B8" w14:textId="77777777" w:rsidR="0095745E" w:rsidRDefault="0095745E" w:rsidP="000B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Neo Sans">
    <w:altName w:val="Cambria"/>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rebuchet MS" w:hAnsi="Trebuchet MS"/>
        <w:sz w:val="16"/>
        <w:szCs w:val="16"/>
      </w:rPr>
      <w:id w:val="-305010289"/>
      <w:docPartObj>
        <w:docPartGallery w:val="Page Numbers (Bottom of Page)"/>
        <w:docPartUnique/>
      </w:docPartObj>
    </w:sdtPr>
    <w:sdtEndPr/>
    <w:sdtContent>
      <w:sdt>
        <w:sdtPr>
          <w:rPr>
            <w:rFonts w:ascii="Trebuchet MS" w:hAnsi="Trebuchet MS"/>
            <w:sz w:val="16"/>
            <w:szCs w:val="16"/>
          </w:rPr>
          <w:id w:val="-2021998069"/>
          <w:docPartObj>
            <w:docPartGallery w:val="Page Numbers (Top of Page)"/>
            <w:docPartUnique/>
          </w:docPartObj>
        </w:sdtPr>
        <w:sdtEndPr/>
        <w:sdtContent>
          <w:p w14:paraId="590342EB" w14:textId="77777777" w:rsidR="0095745E" w:rsidRPr="000B7515" w:rsidRDefault="0095745E" w:rsidP="00B457B5">
            <w:pPr>
              <w:pStyle w:val="Piedepgina"/>
              <w:rPr>
                <w:b/>
                <w:i/>
              </w:rPr>
            </w:pPr>
          </w:p>
          <w:p w14:paraId="6D2B20C9" w14:textId="77777777" w:rsidR="0095745E" w:rsidRPr="00B2453C" w:rsidRDefault="0095745E">
            <w:pPr>
              <w:pStyle w:val="Piedepgina"/>
              <w:jc w:val="right"/>
              <w:rPr>
                <w:rFonts w:ascii="Trebuchet MS" w:hAnsi="Trebuchet MS"/>
                <w:sz w:val="16"/>
                <w:szCs w:val="16"/>
              </w:rPr>
            </w:pPr>
            <w:r w:rsidRPr="00B2453C">
              <w:rPr>
                <w:rFonts w:ascii="Trebuchet MS" w:hAnsi="Trebuchet MS"/>
                <w:sz w:val="16"/>
                <w:szCs w:val="16"/>
              </w:rPr>
              <w:t xml:space="preserve">Página </w:t>
            </w:r>
            <w:r w:rsidRPr="00B2453C">
              <w:rPr>
                <w:rFonts w:ascii="Trebuchet MS" w:hAnsi="Trebuchet MS"/>
                <w:b/>
                <w:bCs/>
                <w:sz w:val="16"/>
                <w:szCs w:val="16"/>
              </w:rPr>
              <w:fldChar w:fldCharType="begin"/>
            </w:r>
            <w:r w:rsidRPr="00B2453C">
              <w:rPr>
                <w:rFonts w:ascii="Trebuchet MS" w:hAnsi="Trebuchet MS"/>
                <w:b/>
                <w:bCs/>
                <w:sz w:val="16"/>
                <w:szCs w:val="16"/>
              </w:rPr>
              <w:instrText>PAGE</w:instrText>
            </w:r>
            <w:r w:rsidRPr="00B2453C">
              <w:rPr>
                <w:rFonts w:ascii="Trebuchet MS" w:hAnsi="Trebuchet MS"/>
                <w:b/>
                <w:bCs/>
                <w:sz w:val="16"/>
                <w:szCs w:val="16"/>
              </w:rPr>
              <w:fldChar w:fldCharType="separate"/>
            </w:r>
            <w:r w:rsidR="002E0D89">
              <w:rPr>
                <w:rFonts w:ascii="Trebuchet MS" w:hAnsi="Trebuchet MS"/>
                <w:b/>
                <w:bCs/>
                <w:noProof/>
                <w:sz w:val="16"/>
                <w:szCs w:val="16"/>
              </w:rPr>
              <w:t>7</w:t>
            </w:r>
            <w:r w:rsidRPr="00B2453C">
              <w:rPr>
                <w:rFonts w:ascii="Trebuchet MS" w:hAnsi="Trebuchet MS"/>
                <w:b/>
                <w:bCs/>
                <w:sz w:val="16"/>
                <w:szCs w:val="16"/>
              </w:rPr>
              <w:fldChar w:fldCharType="end"/>
            </w:r>
            <w:r w:rsidRPr="00B2453C">
              <w:rPr>
                <w:rFonts w:ascii="Trebuchet MS" w:hAnsi="Trebuchet MS"/>
                <w:sz w:val="16"/>
                <w:szCs w:val="16"/>
              </w:rPr>
              <w:t xml:space="preserve"> de </w:t>
            </w:r>
            <w:r w:rsidRPr="00B2453C">
              <w:rPr>
                <w:rFonts w:ascii="Trebuchet MS" w:hAnsi="Trebuchet MS"/>
                <w:b/>
                <w:bCs/>
                <w:sz w:val="16"/>
                <w:szCs w:val="16"/>
              </w:rPr>
              <w:fldChar w:fldCharType="begin"/>
            </w:r>
            <w:r w:rsidRPr="00B2453C">
              <w:rPr>
                <w:rFonts w:ascii="Trebuchet MS" w:hAnsi="Trebuchet MS"/>
                <w:b/>
                <w:bCs/>
                <w:sz w:val="16"/>
                <w:szCs w:val="16"/>
              </w:rPr>
              <w:instrText>NUMPAGES</w:instrText>
            </w:r>
            <w:r w:rsidRPr="00B2453C">
              <w:rPr>
                <w:rFonts w:ascii="Trebuchet MS" w:hAnsi="Trebuchet MS"/>
                <w:b/>
                <w:bCs/>
                <w:sz w:val="16"/>
                <w:szCs w:val="16"/>
              </w:rPr>
              <w:fldChar w:fldCharType="separate"/>
            </w:r>
            <w:r w:rsidR="002E0D89">
              <w:rPr>
                <w:rFonts w:ascii="Trebuchet MS" w:hAnsi="Trebuchet MS"/>
                <w:b/>
                <w:bCs/>
                <w:noProof/>
                <w:sz w:val="16"/>
                <w:szCs w:val="16"/>
              </w:rPr>
              <w:t>7</w:t>
            </w:r>
            <w:r w:rsidRPr="00B2453C">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221CE" w14:textId="77777777" w:rsidR="0095745E" w:rsidRDefault="0095745E" w:rsidP="000B7515">
      <w:pPr>
        <w:spacing w:after="0" w:line="240" w:lineRule="auto"/>
      </w:pPr>
      <w:r>
        <w:separator/>
      </w:r>
    </w:p>
  </w:footnote>
  <w:footnote w:type="continuationSeparator" w:id="0">
    <w:p w14:paraId="0322DFDB" w14:textId="77777777" w:rsidR="0095745E" w:rsidRDefault="0095745E" w:rsidP="000B7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F2D60"/>
    <w:multiLevelType w:val="hybridMultilevel"/>
    <w:tmpl w:val="0F1AB076"/>
    <w:lvl w:ilvl="0" w:tplc="9BF6B8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154B24"/>
    <w:multiLevelType w:val="hybridMultilevel"/>
    <w:tmpl w:val="5AD064D8"/>
    <w:lvl w:ilvl="0" w:tplc="1DE66E28">
      <w:start w:val="8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CC67D71"/>
    <w:multiLevelType w:val="hybridMultilevel"/>
    <w:tmpl w:val="425C2B32"/>
    <w:lvl w:ilvl="0" w:tplc="4A18E7DC">
      <w:start w:val="800"/>
      <w:numFmt w:val="bullet"/>
      <w:lvlText w:val="-"/>
      <w:lvlJc w:val="left"/>
      <w:pPr>
        <w:ind w:left="360" w:hanging="360"/>
      </w:pPr>
      <w:rPr>
        <w:rFonts w:ascii="Neo Sans" w:eastAsia="Calibri" w:hAnsi="Neo Sans" w:cs="Times New Roman"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
    <w15:presenceInfo w15:providerId="None" w15:userId="Ja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revisionView w:markup="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83C"/>
    <w:rsid w:val="0001087F"/>
    <w:rsid w:val="00085A22"/>
    <w:rsid w:val="000B7515"/>
    <w:rsid w:val="000F21F7"/>
    <w:rsid w:val="001559A9"/>
    <w:rsid w:val="00173C6E"/>
    <w:rsid w:val="00176733"/>
    <w:rsid w:val="00193A03"/>
    <w:rsid w:val="001D55D6"/>
    <w:rsid w:val="002C046E"/>
    <w:rsid w:val="002E0D89"/>
    <w:rsid w:val="002F28A1"/>
    <w:rsid w:val="00300034"/>
    <w:rsid w:val="00325CC5"/>
    <w:rsid w:val="003D3BEF"/>
    <w:rsid w:val="004A3D92"/>
    <w:rsid w:val="005372B3"/>
    <w:rsid w:val="005978B5"/>
    <w:rsid w:val="007870E2"/>
    <w:rsid w:val="008274FD"/>
    <w:rsid w:val="008A2CCF"/>
    <w:rsid w:val="008E3C52"/>
    <w:rsid w:val="008E7EA6"/>
    <w:rsid w:val="00903B27"/>
    <w:rsid w:val="0095745E"/>
    <w:rsid w:val="009F504F"/>
    <w:rsid w:val="00A1672A"/>
    <w:rsid w:val="00A327AF"/>
    <w:rsid w:val="00AB5CA8"/>
    <w:rsid w:val="00B2453C"/>
    <w:rsid w:val="00B335B4"/>
    <w:rsid w:val="00B457B5"/>
    <w:rsid w:val="00B85970"/>
    <w:rsid w:val="00BB57FF"/>
    <w:rsid w:val="00BD4D98"/>
    <w:rsid w:val="00BD598C"/>
    <w:rsid w:val="00C079D5"/>
    <w:rsid w:val="00C65745"/>
    <w:rsid w:val="00C8083C"/>
    <w:rsid w:val="00CC1CD8"/>
    <w:rsid w:val="00DE0B3E"/>
    <w:rsid w:val="00E06CAF"/>
    <w:rsid w:val="00E73961"/>
    <w:rsid w:val="00F65655"/>
    <w:rsid w:val="00F804FF"/>
    <w:rsid w:val="00FC7FC9"/>
    <w:rsid w:val="00FF02E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CB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CD8"/>
    <w:rPr>
      <w:rFonts w:ascii="Tahoma" w:hAnsi="Tahoma" w:cs="Tahoma"/>
      <w:sz w:val="16"/>
      <w:szCs w:val="16"/>
    </w:rPr>
  </w:style>
  <w:style w:type="paragraph" w:styleId="Encabezado">
    <w:name w:val="header"/>
    <w:basedOn w:val="Normal"/>
    <w:link w:val="EncabezadoCar"/>
    <w:uiPriority w:val="99"/>
    <w:unhideWhenUsed/>
    <w:rsid w:val="000B7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515"/>
  </w:style>
  <w:style w:type="paragraph" w:styleId="Piedepgina">
    <w:name w:val="footer"/>
    <w:basedOn w:val="Normal"/>
    <w:link w:val="PiedepginaCar"/>
    <w:uiPriority w:val="99"/>
    <w:unhideWhenUsed/>
    <w:rsid w:val="000B7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515"/>
  </w:style>
  <w:style w:type="paragraph" w:styleId="Sinespaciado">
    <w:name w:val="No Spacing"/>
    <w:uiPriority w:val="1"/>
    <w:qFormat/>
    <w:rsid w:val="008E3C52"/>
    <w:pPr>
      <w:spacing w:after="0" w:line="240" w:lineRule="auto"/>
    </w:pPr>
  </w:style>
  <w:style w:type="paragraph" w:styleId="Prrafodelista">
    <w:name w:val="List Paragraph"/>
    <w:aliases w:val="Viñetas (Inicio Parrafo),Listenabsatz,lp1"/>
    <w:basedOn w:val="Normal"/>
    <w:link w:val="PrrafodelistaCar"/>
    <w:uiPriority w:val="34"/>
    <w:qFormat/>
    <w:rsid w:val="008A2CCF"/>
    <w:pPr>
      <w:ind w:left="720"/>
      <w:contextualSpacing/>
      <w:jc w:val="both"/>
    </w:pPr>
    <w:rPr>
      <w:rFonts w:ascii="Neo Sans" w:eastAsia="Calibri" w:hAnsi="Neo Sans" w:cs="Times New Roman"/>
      <w:sz w:val="20"/>
      <w:lang w:val="en-GB"/>
    </w:rPr>
  </w:style>
  <w:style w:type="character" w:customStyle="1" w:styleId="PrrafodelistaCar">
    <w:name w:val="Párrafo de lista Car"/>
    <w:aliases w:val="Viñetas (Inicio Parrafo) Car,Listenabsatz Car,lp1 Car"/>
    <w:link w:val="Prrafodelista"/>
    <w:uiPriority w:val="99"/>
    <w:locked/>
    <w:rsid w:val="008A2CCF"/>
    <w:rPr>
      <w:rFonts w:ascii="Neo Sans" w:eastAsia="Calibri" w:hAnsi="Neo Sans" w:cs="Times New Roman"/>
      <w:sz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1C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1CD8"/>
    <w:rPr>
      <w:rFonts w:ascii="Tahoma" w:hAnsi="Tahoma" w:cs="Tahoma"/>
      <w:sz w:val="16"/>
      <w:szCs w:val="16"/>
    </w:rPr>
  </w:style>
  <w:style w:type="paragraph" w:styleId="Encabezado">
    <w:name w:val="header"/>
    <w:basedOn w:val="Normal"/>
    <w:link w:val="EncabezadoCar"/>
    <w:uiPriority w:val="99"/>
    <w:unhideWhenUsed/>
    <w:rsid w:val="000B75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7515"/>
  </w:style>
  <w:style w:type="paragraph" w:styleId="Piedepgina">
    <w:name w:val="footer"/>
    <w:basedOn w:val="Normal"/>
    <w:link w:val="PiedepginaCar"/>
    <w:uiPriority w:val="99"/>
    <w:unhideWhenUsed/>
    <w:rsid w:val="000B75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7515"/>
  </w:style>
  <w:style w:type="paragraph" w:styleId="Sinespaciado">
    <w:name w:val="No Spacing"/>
    <w:uiPriority w:val="1"/>
    <w:qFormat/>
    <w:rsid w:val="008E3C52"/>
    <w:pPr>
      <w:spacing w:after="0" w:line="240" w:lineRule="auto"/>
    </w:pPr>
  </w:style>
  <w:style w:type="paragraph" w:styleId="Prrafodelista">
    <w:name w:val="List Paragraph"/>
    <w:aliases w:val="Viñetas (Inicio Parrafo),Listenabsatz,lp1"/>
    <w:basedOn w:val="Normal"/>
    <w:link w:val="PrrafodelistaCar"/>
    <w:uiPriority w:val="34"/>
    <w:qFormat/>
    <w:rsid w:val="008A2CCF"/>
    <w:pPr>
      <w:ind w:left="720"/>
      <w:contextualSpacing/>
      <w:jc w:val="both"/>
    </w:pPr>
    <w:rPr>
      <w:rFonts w:ascii="Neo Sans" w:eastAsia="Calibri" w:hAnsi="Neo Sans" w:cs="Times New Roman"/>
      <w:sz w:val="20"/>
      <w:lang w:val="en-GB"/>
    </w:rPr>
  </w:style>
  <w:style w:type="character" w:customStyle="1" w:styleId="PrrafodelistaCar">
    <w:name w:val="Párrafo de lista Car"/>
    <w:aliases w:val="Viñetas (Inicio Parrafo) Car,Listenabsatz Car,lp1 Car"/>
    <w:link w:val="Prrafodelista"/>
    <w:uiPriority w:val="99"/>
    <w:locked/>
    <w:rsid w:val="008A2CCF"/>
    <w:rPr>
      <w:rFonts w:ascii="Neo Sans" w:eastAsia="Calibri" w:hAnsi="Neo Sans" w:cs="Times New Roman"/>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416</Words>
  <Characters>2290</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Bajo</dc:creator>
  <cp:keywords/>
  <dc:description/>
  <cp:lastModifiedBy>Pablo Chamoso</cp:lastModifiedBy>
  <cp:revision>4</cp:revision>
  <cp:lastPrinted>2015-06-02T17:36:00Z</cp:lastPrinted>
  <dcterms:created xsi:type="dcterms:W3CDTF">2015-06-02T17:08:00Z</dcterms:created>
  <dcterms:modified xsi:type="dcterms:W3CDTF">2015-06-02T17:37:00Z</dcterms:modified>
</cp:coreProperties>
</file>